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74BA8" w14:textId="77777777" w:rsidR="00BE0BD9" w:rsidRPr="00BE0BD9" w:rsidRDefault="00BE0BD9" w:rsidP="00BE0BD9">
      <w:pPr>
        <w:bidi w:val="0"/>
        <w:rPr>
          <w:rFonts w:asciiTheme="majorBidi" w:hAnsiTheme="majorBidi" w:cstheme="majorBidi"/>
          <w:sz w:val="16"/>
          <w:szCs w:val="16"/>
        </w:rPr>
      </w:pPr>
    </w:p>
    <w:p w14:paraId="335E317E" w14:textId="77777777" w:rsidR="00BE0BD9" w:rsidRPr="00594CC5" w:rsidRDefault="00BE0BD9" w:rsidP="00594CC5">
      <w:pPr>
        <w:pStyle w:val="Title"/>
        <w:bidi w:val="0"/>
        <w:rPr>
          <w:sz w:val="54"/>
          <w:szCs w:val="54"/>
        </w:rPr>
      </w:pPr>
      <w:r w:rsidRPr="00594CC5">
        <w:rPr>
          <w:sz w:val="54"/>
          <w:szCs w:val="54"/>
        </w:rPr>
        <w:t>Assignment 1 – From Q-learning to Deep Q-learning (DQN)</w:t>
      </w:r>
    </w:p>
    <w:p w14:paraId="56DD51E7" w14:textId="77777777" w:rsidR="00BE0BD9" w:rsidRPr="00BE0BD9" w:rsidRDefault="00BE0BD9" w:rsidP="00BE0BD9">
      <w:pPr>
        <w:bidi w:val="0"/>
        <w:rPr>
          <w:rFonts w:asciiTheme="majorBidi" w:hAnsiTheme="majorBidi" w:cstheme="majorBidi"/>
          <w:sz w:val="20"/>
          <w:szCs w:val="20"/>
        </w:rPr>
      </w:pPr>
    </w:p>
    <w:p w14:paraId="0E13FE9E" w14:textId="0A574554" w:rsidR="00BE0BD9" w:rsidRPr="00BE0BD9" w:rsidRDefault="00BE0BD9" w:rsidP="00BE0BD9">
      <w:pPr>
        <w:pStyle w:val="Subtitle"/>
        <w:bidi w:val="0"/>
        <w:rPr>
          <w:sz w:val="20"/>
          <w:szCs w:val="20"/>
        </w:rPr>
      </w:pPr>
      <w:r w:rsidRPr="00BE0BD9">
        <w:rPr>
          <w:sz w:val="20"/>
          <w:szCs w:val="20"/>
        </w:rPr>
        <w:t>Submitted by :</w:t>
      </w:r>
    </w:p>
    <w:p w14:paraId="5C1EDCE5" w14:textId="4128789B" w:rsidR="00BE0BD9" w:rsidRPr="00BE0BD9" w:rsidRDefault="00BE0BD9" w:rsidP="00BE0BD9">
      <w:pPr>
        <w:pStyle w:val="Subtitle"/>
        <w:bidi w:val="0"/>
        <w:rPr>
          <w:color w:val="FF0000"/>
          <w:sz w:val="20"/>
          <w:szCs w:val="20"/>
        </w:rPr>
      </w:pPr>
      <w:r w:rsidRPr="00BE0BD9">
        <w:rPr>
          <w:sz w:val="20"/>
          <w:szCs w:val="20"/>
        </w:rPr>
        <w:t xml:space="preserve">Gur </w:t>
      </w:r>
      <w:r w:rsidRPr="00BE0BD9">
        <w:rPr>
          <w:color w:val="FF0000"/>
          <w:sz w:val="20"/>
          <w:szCs w:val="20"/>
        </w:rPr>
        <w:t>TBD</w:t>
      </w:r>
    </w:p>
    <w:p w14:paraId="64BB5E7E" w14:textId="42AF5A10" w:rsidR="00BE0BD9" w:rsidRPr="00BE0BD9" w:rsidRDefault="00BE0BD9" w:rsidP="00BE0BD9">
      <w:pPr>
        <w:pStyle w:val="Subtitle"/>
        <w:bidi w:val="0"/>
        <w:rPr>
          <w:sz w:val="20"/>
          <w:szCs w:val="20"/>
        </w:rPr>
      </w:pPr>
      <w:r w:rsidRPr="00BE0BD9">
        <w:rPr>
          <w:sz w:val="20"/>
          <w:szCs w:val="20"/>
        </w:rPr>
        <w:t>Gal Benmaman 205633589</w:t>
      </w:r>
    </w:p>
    <w:p w14:paraId="40E59B89" w14:textId="77777777" w:rsidR="00BE0BD9" w:rsidRDefault="00BE0BD9" w:rsidP="00BE0BD9">
      <w:pPr>
        <w:bidi w:val="0"/>
        <w:rPr>
          <w:rFonts w:asciiTheme="majorBidi" w:hAnsiTheme="majorBidi" w:cstheme="majorBidi"/>
          <w:sz w:val="28"/>
          <w:szCs w:val="28"/>
        </w:rPr>
      </w:pPr>
    </w:p>
    <w:p w14:paraId="092EED87" w14:textId="685AFBC1" w:rsidR="00BE0BD9" w:rsidRDefault="00BE0BD9" w:rsidP="00EC13A8">
      <w:pPr>
        <w:pStyle w:val="Heading2"/>
        <w:bidi w:val="0"/>
        <w:rPr>
          <w:sz w:val="28"/>
          <w:szCs w:val="28"/>
        </w:rPr>
      </w:pPr>
      <w:r w:rsidRPr="00456935">
        <w:t>Section 1 – Tabular Q learning</w:t>
      </w:r>
    </w:p>
    <w:p w14:paraId="4B0EE6B4" w14:textId="32092A7F" w:rsidR="0062311D" w:rsidRPr="00594CC5" w:rsidRDefault="0062311D" w:rsidP="00594CC5">
      <w:pPr>
        <w:pStyle w:val="ListParagraph"/>
        <w:numPr>
          <w:ilvl w:val="0"/>
          <w:numId w:val="1"/>
        </w:numPr>
        <w:bidi w:val="0"/>
        <w:rPr>
          <w:rFonts w:asciiTheme="majorBidi" w:hAnsiTheme="majorBidi" w:cstheme="majorBidi"/>
          <w:sz w:val="24"/>
          <w:szCs w:val="24"/>
        </w:rPr>
      </w:pPr>
      <w:r w:rsidRPr="00594CC5">
        <w:rPr>
          <w:rFonts w:asciiTheme="majorBidi" w:hAnsiTheme="majorBidi" w:cstheme="majorBidi"/>
          <w:sz w:val="24"/>
          <w:szCs w:val="24"/>
        </w:rPr>
        <w:t xml:space="preserve">Value iteration is an algorithm that calculate the optimate state values V(s) </w:t>
      </w:r>
      <w:proofErr w:type="gramStart"/>
      <w:r w:rsidRPr="00594CC5">
        <w:rPr>
          <w:rFonts w:asciiTheme="majorBidi" w:hAnsiTheme="majorBidi" w:cstheme="majorBidi"/>
          <w:sz w:val="24"/>
          <w:szCs w:val="24"/>
        </w:rPr>
        <w:t>by  iteratively</w:t>
      </w:r>
      <w:proofErr w:type="gramEnd"/>
      <w:r w:rsidRPr="00594CC5">
        <w:rPr>
          <w:rFonts w:asciiTheme="majorBidi" w:hAnsiTheme="majorBidi" w:cstheme="majorBidi"/>
          <w:sz w:val="24"/>
          <w:szCs w:val="24"/>
        </w:rPr>
        <w:t xml:space="preserve"> updating them using bellman optimality equation:</w:t>
      </w:r>
    </w:p>
    <w:p w14:paraId="0B71D57E" w14:textId="63B5673C" w:rsidR="00504DEC" w:rsidRPr="00594CC5" w:rsidRDefault="0062311D" w:rsidP="00594CC5">
      <w:pPr>
        <w:pStyle w:val="ListParagraph"/>
        <w:bidi w:val="0"/>
        <w:ind w:left="1440"/>
        <w:rPr>
          <w:rFonts w:asciiTheme="majorBidi" w:eastAsiaTheme="minorEastAsia" w:hAnsiTheme="majorBidi" w:cstheme="majorBidi"/>
          <w:iCs/>
          <w:sz w:val="24"/>
          <w:szCs w:val="24"/>
        </w:rPr>
      </w:pPr>
      <m:oMathPara>
        <m:oMath>
          <m:r>
            <w:rPr>
              <w:rFonts w:ascii="Cambria Math" w:hAnsi="Cambria Math" w:cstheme="majorBidi"/>
              <w:sz w:val="24"/>
              <w:szCs w:val="24"/>
            </w:rPr>
            <m:t xml:space="preserve"> V</m:t>
          </m:r>
          <m:d>
            <m:dPr>
              <m:ctrlPr>
                <w:rPr>
                  <w:rFonts w:ascii="Cambria Math" w:hAnsi="Cambria Math" w:cstheme="majorBidi"/>
                  <w:i/>
                  <w:sz w:val="24"/>
                  <w:szCs w:val="24"/>
                </w:rPr>
              </m:ctrlPr>
            </m:dPr>
            <m:e>
              <m:r>
                <w:rPr>
                  <w:rFonts w:ascii="Cambria Math" w:hAnsi="Cambria Math" w:cstheme="majorBidi"/>
                  <w:sz w:val="24"/>
                  <w:szCs w:val="24"/>
                </w:rPr>
                <m:t>s</m:t>
              </m:r>
            </m:e>
          </m:d>
          <m:r>
            <w:rPr>
              <w:rFonts w:ascii="Cambria Math" w:hAnsi="Cambria Math" w:cstheme="majorBidi"/>
              <w:sz w:val="24"/>
              <w:szCs w:val="24"/>
            </w:rPr>
            <m:t>=</m:t>
          </m:r>
          <m:m>
            <m:mPr>
              <m:mcs>
                <m:mc>
                  <m:mcPr>
                    <m:count m:val="1"/>
                    <m:mcJc m:val="center"/>
                  </m:mcPr>
                </m:mc>
              </m:mcs>
              <m:ctrlPr>
                <w:rPr>
                  <w:rFonts w:ascii="Cambria Math" w:hAnsi="Cambria Math" w:cstheme="majorBidi"/>
                  <w:i/>
                  <w:iCs/>
                  <w:sz w:val="24"/>
                  <w:szCs w:val="24"/>
                </w:rPr>
              </m:ctrlPr>
            </m:mPr>
            <m:mr>
              <m:e>
                <m:r>
                  <w:rPr>
                    <w:rFonts w:ascii="Cambria Math" w:hAnsi="Cambria Math" w:cstheme="majorBidi"/>
                    <w:sz w:val="24"/>
                    <w:szCs w:val="24"/>
                  </w:rPr>
                  <m:t>max</m:t>
                </m:r>
              </m:e>
            </m:mr>
            <m:mr>
              <m:e>
                <m:r>
                  <w:rPr>
                    <w:rFonts w:ascii="Cambria Math" w:hAnsi="Cambria Math" w:cstheme="majorBidi"/>
                    <w:sz w:val="24"/>
                    <w:szCs w:val="24"/>
                  </w:rPr>
                  <m:t>a</m:t>
                </m:r>
              </m:e>
            </m:mr>
          </m:m>
          <m:nary>
            <m:naryPr>
              <m:chr m:val="∑"/>
              <m:supHide m:val="1"/>
              <m:ctrlPr>
                <w:rPr>
                  <w:rFonts w:ascii="Cambria Math" w:hAnsi="Cambria Math" w:cstheme="majorBidi"/>
                  <w:i/>
                  <w:iCs/>
                  <w:sz w:val="24"/>
                  <w:szCs w:val="24"/>
                </w:rPr>
              </m:ctrlPr>
            </m:naryPr>
            <m:sub>
              <m:sSup>
                <m:sSupPr>
                  <m:ctrlPr>
                    <w:rPr>
                      <w:rFonts w:ascii="Cambria Math" w:hAnsi="Cambria Math" w:cstheme="majorBidi"/>
                      <w:i/>
                      <w:iCs/>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r>
                <w:rPr>
                  <w:rFonts w:ascii="Cambria Math" w:hAnsi="Cambria Math" w:cstheme="majorBidi"/>
                  <w:sz w:val="24"/>
                  <w:szCs w:val="24"/>
                </w:rPr>
                <m:t>,r</m:t>
              </m:r>
            </m:sub>
            <m:sup/>
            <m:e>
              <m:r>
                <w:rPr>
                  <w:rFonts w:ascii="Cambria Math" w:hAnsi="Cambria Math" w:cstheme="majorBidi"/>
                  <w:sz w:val="24"/>
                  <w:szCs w:val="24"/>
                </w:rPr>
                <m:t>p</m:t>
              </m:r>
              <m:d>
                <m:dPr>
                  <m:ctrlPr>
                    <w:rPr>
                      <w:rFonts w:ascii="Cambria Math" w:hAnsi="Cambria Math" w:cstheme="majorBidi"/>
                      <w:i/>
                      <w:iCs/>
                      <w:sz w:val="24"/>
                      <w:szCs w:val="24"/>
                    </w:rPr>
                  </m:ctrlPr>
                </m:dPr>
                <m:e>
                  <m:sSup>
                    <m:sSupPr>
                      <m:ctrlPr>
                        <w:rPr>
                          <w:rFonts w:ascii="Cambria Math" w:hAnsi="Cambria Math" w:cstheme="majorBidi"/>
                          <w:i/>
                          <w:iCs/>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r>
                    <w:rPr>
                      <w:rFonts w:ascii="Cambria Math" w:hAnsi="Cambria Math" w:cstheme="majorBidi"/>
                      <w:sz w:val="24"/>
                      <w:szCs w:val="24"/>
                    </w:rPr>
                    <m:t>,r</m:t>
                  </m:r>
                </m:e>
                <m:e>
                  <m:r>
                    <w:rPr>
                      <w:rFonts w:ascii="Cambria Math" w:hAnsi="Cambria Math" w:cstheme="majorBidi"/>
                      <w:sz w:val="24"/>
                      <w:szCs w:val="24"/>
                    </w:rPr>
                    <m:t>s,a</m:t>
                  </m:r>
                </m:e>
              </m:d>
              <m:r>
                <w:rPr>
                  <w:rFonts w:ascii="Cambria Math" w:hAnsi="Cambria Math" w:cstheme="majorBidi"/>
                  <w:sz w:val="24"/>
                  <w:szCs w:val="24"/>
                </w:rPr>
                <m:t>[r+γ</m:t>
              </m:r>
              <m:sSub>
                <m:sSubPr>
                  <m:ctrlPr>
                    <w:rPr>
                      <w:rFonts w:ascii="Cambria Math" w:hAnsi="Cambria Math" w:cstheme="majorBidi"/>
                      <w:i/>
                      <w:iCs/>
                      <w:sz w:val="24"/>
                      <w:szCs w:val="24"/>
                    </w:rPr>
                  </m:ctrlPr>
                </m:sSubPr>
                <m:e>
                  <m:r>
                    <w:rPr>
                      <w:rFonts w:ascii="Cambria Math" w:hAnsi="Cambria Math" w:cstheme="majorBidi"/>
                      <w:sz w:val="24"/>
                      <w:szCs w:val="24"/>
                    </w:rPr>
                    <m:t>v</m:t>
                  </m:r>
                </m:e>
                <m:sub>
                  <m:r>
                    <w:rPr>
                      <w:rFonts w:ascii="Cambria Math" w:hAnsi="Cambria Math" w:cstheme="majorBidi"/>
                      <w:sz w:val="24"/>
                      <w:szCs w:val="24"/>
                    </w:rPr>
                    <m:t>k</m:t>
                  </m:r>
                </m:sub>
              </m:sSub>
              <m:r>
                <w:rPr>
                  <w:rFonts w:ascii="Cambria Math" w:hAnsi="Cambria Math" w:cstheme="majorBidi"/>
                  <w:sz w:val="24"/>
                  <w:szCs w:val="24"/>
                </w:rPr>
                <m:t>(</m:t>
              </m:r>
              <m:sSup>
                <m:sSupPr>
                  <m:ctrlPr>
                    <w:rPr>
                      <w:rFonts w:ascii="Cambria Math" w:hAnsi="Cambria Math" w:cstheme="majorBidi"/>
                      <w:i/>
                      <w:iCs/>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r>
                <w:rPr>
                  <w:rFonts w:ascii="Cambria Math" w:hAnsi="Cambria Math" w:cstheme="majorBidi"/>
                  <w:sz w:val="24"/>
                  <w:szCs w:val="24"/>
                </w:rPr>
                <m:t>)]</m:t>
              </m:r>
            </m:e>
          </m:nary>
        </m:oMath>
      </m:oMathPara>
    </w:p>
    <w:p w14:paraId="7C6A4B2F" w14:textId="561629E6" w:rsidR="0062311D" w:rsidRDefault="0062311D" w:rsidP="00B91CFC">
      <w:pPr>
        <w:bidi w:val="0"/>
        <w:ind w:left="360"/>
        <w:rPr>
          <w:rFonts w:asciiTheme="majorBidi" w:hAnsiTheme="majorBidi" w:cstheme="majorBidi"/>
          <w:sz w:val="24"/>
          <w:szCs w:val="24"/>
        </w:rPr>
      </w:pPr>
      <w:r w:rsidRPr="00594CC5">
        <w:rPr>
          <w:rFonts w:asciiTheme="majorBidi" w:hAnsiTheme="majorBidi" w:cstheme="majorBidi"/>
          <w:sz w:val="24"/>
          <w:szCs w:val="24"/>
        </w:rPr>
        <w:t xml:space="preserve">It means we need to have information about the probability of each state and reward based on the back state and action. If </w:t>
      </w:r>
      <w:ins w:id="0" w:author="Gal Ben-Mamamn" w:date="2024-12-12T14:36:00Z" w16du:dateUtc="2024-12-12T12:36:00Z">
        <w:r w:rsidR="00B91CFC">
          <w:rPr>
            <w:rFonts w:asciiTheme="majorBidi" w:hAnsiTheme="majorBidi" w:cstheme="majorBidi"/>
            <w:sz w:val="24"/>
            <w:szCs w:val="24"/>
          </w:rPr>
          <w:t xml:space="preserve">we don’t have the </w:t>
        </w:r>
      </w:ins>
      <w:ins w:id="1" w:author="Gal Ben-Mamamn" w:date="2024-12-12T14:44:00Z" w16du:dateUtc="2024-12-12T12:44:00Z">
        <w:r w:rsidR="00B91CFC">
          <w:rPr>
            <w:rFonts w:asciiTheme="majorBidi" w:hAnsiTheme="majorBidi" w:cstheme="majorBidi"/>
            <w:sz w:val="24"/>
            <w:szCs w:val="24"/>
          </w:rPr>
          <w:t>transition</w:t>
        </w:r>
      </w:ins>
      <w:ins w:id="2" w:author="Gal Ben-Mamamn" w:date="2024-12-12T14:36:00Z" w16du:dateUtc="2024-12-12T12:36:00Z">
        <w:r w:rsidR="00B91CFC">
          <w:rPr>
            <w:rFonts w:asciiTheme="majorBidi" w:hAnsiTheme="majorBidi" w:cstheme="majorBidi"/>
            <w:sz w:val="24"/>
            <w:szCs w:val="24"/>
          </w:rPr>
          <w:t xml:space="preserve"> probability, the algorithm will not work.</w:t>
        </w:r>
      </w:ins>
      <w:del w:id="3" w:author="Gal Ben-Mamamn" w:date="2024-12-12T14:36:00Z" w16du:dateUtc="2024-12-12T12:36:00Z">
        <w:r w:rsidRPr="00594CC5" w:rsidDel="00B91CFC">
          <w:rPr>
            <w:rFonts w:asciiTheme="majorBidi" w:hAnsiTheme="majorBidi" w:cstheme="majorBidi"/>
            <w:sz w:val="24"/>
            <w:szCs w:val="24"/>
          </w:rPr>
          <w:delText xml:space="preserve">this information is lack, so the algorithm don’t work </w:delText>
        </w:r>
        <w:commentRangeStart w:id="4"/>
        <w:r w:rsidRPr="00594CC5" w:rsidDel="00B91CFC">
          <w:rPr>
            <w:rFonts w:asciiTheme="majorBidi" w:hAnsiTheme="majorBidi" w:cstheme="majorBidi"/>
            <w:sz w:val="24"/>
            <w:szCs w:val="24"/>
          </w:rPr>
          <w:delText>properly</w:delText>
        </w:r>
        <w:commentRangeEnd w:id="4"/>
        <w:r w:rsidR="00BA5A6E" w:rsidDel="00B91CFC">
          <w:rPr>
            <w:rStyle w:val="CommentReference"/>
            <w:rtl/>
          </w:rPr>
          <w:commentReference w:id="4"/>
        </w:r>
      </w:del>
    </w:p>
    <w:p w14:paraId="61452994" w14:textId="77777777" w:rsidR="00594CC5" w:rsidRPr="00594CC5" w:rsidRDefault="00594CC5" w:rsidP="00594CC5">
      <w:pPr>
        <w:bidi w:val="0"/>
        <w:rPr>
          <w:rFonts w:asciiTheme="majorBidi" w:hAnsiTheme="majorBidi" w:cstheme="majorBidi"/>
          <w:sz w:val="24"/>
          <w:szCs w:val="24"/>
        </w:rPr>
      </w:pPr>
    </w:p>
    <w:p w14:paraId="25766D1D" w14:textId="1C046D06" w:rsidR="00236CA5" w:rsidRPr="00594CC5" w:rsidRDefault="00236CA5" w:rsidP="00C347BA">
      <w:pPr>
        <w:pStyle w:val="ListParagraph"/>
        <w:numPr>
          <w:ilvl w:val="0"/>
          <w:numId w:val="1"/>
        </w:numPr>
        <w:bidi w:val="0"/>
        <w:rPr>
          <w:rFonts w:asciiTheme="majorBidi" w:hAnsiTheme="majorBidi" w:cstheme="majorBidi"/>
          <w:sz w:val="24"/>
          <w:szCs w:val="24"/>
        </w:rPr>
      </w:pPr>
      <w:r w:rsidRPr="00594CC5">
        <w:rPr>
          <w:rFonts w:asciiTheme="majorBidi" w:hAnsiTheme="majorBidi" w:cstheme="majorBidi"/>
          <w:sz w:val="24"/>
          <w:szCs w:val="24"/>
        </w:rPr>
        <w:t>Model</w:t>
      </w:r>
      <w:r w:rsidR="0095433C">
        <w:rPr>
          <w:rFonts w:asciiTheme="majorBidi" w:hAnsiTheme="majorBidi" w:cstheme="majorBidi"/>
          <w:sz w:val="24"/>
          <w:szCs w:val="24"/>
        </w:rPr>
        <w:t>-</w:t>
      </w:r>
      <w:r w:rsidRPr="00594CC5">
        <w:rPr>
          <w:rFonts w:asciiTheme="majorBidi" w:hAnsiTheme="majorBidi" w:cstheme="majorBidi"/>
          <w:sz w:val="24"/>
          <w:szCs w:val="24"/>
        </w:rPr>
        <w:t>free method</w:t>
      </w:r>
      <w:r w:rsidR="0095433C">
        <w:rPr>
          <w:rFonts w:asciiTheme="majorBidi" w:hAnsiTheme="majorBidi" w:cstheme="majorBidi"/>
          <w:sz w:val="24"/>
          <w:szCs w:val="24"/>
        </w:rPr>
        <w:t>s</w:t>
      </w:r>
      <w:r w:rsidRPr="00594CC5">
        <w:rPr>
          <w:rFonts w:asciiTheme="majorBidi" w:hAnsiTheme="majorBidi" w:cstheme="majorBidi"/>
          <w:sz w:val="24"/>
          <w:szCs w:val="24"/>
        </w:rPr>
        <w:t xml:space="preserve"> like SARSA and Q-Learning don’t require</w:t>
      </w:r>
      <w:ins w:id="5" w:author="Gal Ben-Mamamn" w:date="2024-12-11T20:58:00Z" w16du:dateUtc="2024-12-11T18:58:00Z">
        <w:r w:rsidR="00540F6E">
          <w:rPr>
            <w:rFonts w:asciiTheme="majorBidi" w:hAnsiTheme="majorBidi" w:cstheme="majorBidi"/>
            <w:sz w:val="24"/>
            <w:szCs w:val="24"/>
          </w:rPr>
          <w:t xml:space="preserve"> the </w:t>
        </w:r>
      </w:ins>
      <w:ins w:id="6" w:author="Gal Ben-Mamamn" w:date="2024-12-11T20:59:00Z" w16du:dateUtc="2024-12-11T18:59:00Z">
        <w:r w:rsidR="00540F6E">
          <w:rPr>
            <w:rFonts w:asciiTheme="majorBidi" w:hAnsiTheme="majorBidi" w:cstheme="majorBidi"/>
            <w:sz w:val="24"/>
            <w:szCs w:val="24"/>
          </w:rPr>
          <w:t>transition probability- the probability of gett</w:t>
        </w:r>
      </w:ins>
      <w:ins w:id="7" w:author="Gal Ben-Mamamn" w:date="2024-12-11T21:00:00Z" w16du:dateUtc="2024-12-11T19:00:00Z">
        <w:r w:rsidR="00540F6E">
          <w:rPr>
            <w:rFonts w:asciiTheme="majorBidi" w:hAnsiTheme="majorBidi" w:cstheme="majorBidi"/>
            <w:sz w:val="24"/>
            <w:szCs w:val="24"/>
          </w:rPr>
          <w:t xml:space="preserve">ing </w:t>
        </w:r>
      </w:ins>
      <m:oMath>
        <m:sSup>
          <m:sSupPr>
            <m:ctrlPr>
              <w:ins w:id="8" w:author="Gal Ben-Mamamn" w:date="2024-12-11T21:00:00Z" w16du:dateUtc="2024-12-11T19:00:00Z">
                <w:rPr>
                  <w:rFonts w:ascii="Cambria Math" w:hAnsi="Cambria Math" w:cstheme="majorBidi"/>
                  <w:i/>
                  <w:sz w:val="24"/>
                  <w:szCs w:val="24"/>
                </w:rPr>
              </w:ins>
            </m:ctrlPr>
          </m:sSupPr>
          <m:e>
            <m:r>
              <w:ins w:id="9" w:author="Gal Ben-Mamamn" w:date="2024-12-11T21:00:00Z" w16du:dateUtc="2024-12-11T19:00:00Z">
                <w:rPr>
                  <w:rFonts w:ascii="Cambria Math" w:hAnsi="Cambria Math" w:cstheme="majorBidi"/>
                  <w:sz w:val="24"/>
                  <w:szCs w:val="24"/>
                </w:rPr>
                <m:t>s</m:t>
              </w:ins>
            </m:r>
          </m:e>
          <m:sup>
            <m:r>
              <w:ins w:id="10" w:author="Gal Ben-Mamamn" w:date="2024-12-11T21:00:00Z" w16du:dateUtc="2024-12-11T19:00:00Z">
                <w:rPr>
                  <w:rFonts w:ascii="Cambria Math" w:hAnsi="Cambria Math" w:cstheme="majorBidi"/>
                  <w:sz w:val="24"/>
                  <w:szCs w:val="24"/>
                </w:rPr>
                <m:t>i</m:t>
              </w:ins>
            </m:r>
          </m:sup>
        </m:sSup>
      </m:oMath>
      <w:ins w:id="11" w:author="Gal Ben-Mamamn" w:date="2024-12-11T20:58:00Z" w16du:dateUtc="2024-12-11T18:58:00Z">
        <w:r w:rsidR="00540F6E">
          <w:rPr>
            <w:rFonts w:asciiTheme="majorBidi" w:hAnsiTheme="majorBidi" w:cstheme="majorBidi"/>
            <w:sz w:val="24"/>
            <w:szCs w:val="24"/>
          </w:rPr>
          <w:t xml:space="preserve"> </w:t>
        </w:r>
      </w:ins>
      <w:ins w:id="12" w:author="Gal Ben-Mamamn" w:date="2024-12-11T21:00:00Z" w16du:dateUtc="2024-12-11T19:00:00Z">
        <w:r w:rsidR="00540F6E">
          <w:rPr>
            <w:rFonts w:asciiTheme="majorBidi" w:hAnsiTheme="majorBidi" w:cstheme="majorBidi"/>
            <w:sz w:val="24"/>
            <w:szCs w:val="24"/>
          </w:rPr>
          <w:t xml:space="preserve">from </w:t>
        </w:r>
      </w:ins>
      <m:oMath>
        <m:sSup>
          <m:sSupPr>
            <m:ctrlPr>
              <w:ins w:id="13" w:author="Gal Ben-Mamamn" w:date="2024-12-11T21:01:00Z" w16du:dateUtc="2024-12-11T19:01:00Z">
                <w:rPr>
                  <w:rFonts w:ascii="Cambria Math" w:hAnsi="Cambria Math" w:cstheme="majorBidi"/>
                  <w:i/>
                  <w:sz w:val="24"/>
                  <w:szCs w:val="24"/>
                </w:rPr>
              </w:ins>
            </m:ctrlPr>
          </m:sSupPr>
          <m:e>
            <m:r>
              <w:ins w:id="14" w:author="Gal Ben-Mamamn" w:date="2024-12-11T21:01:00Z" w16du:dateUtc="2024-12-11T19:01:00Z">
                <w:rPr>
                  <w:rFonts w:ascii="Cambria Math" w:hAnsi="Cambria Math" w:cstheme="majorBidi"/>
                  <w:sz w:val="24"/>
                  <w:szCs w:val="24"/>
                </w:rPr>
                <m:t>s</m:t>
              </w:ins>
            </m:r>
          </m:e>
          <m:sup>
            <m:r>
              <w:ins w:id="15" w:author="Gal Ben-Mamamn" w:date="2024-12-11T21:01:00Z" w16du:dateUtc="2024-12-11T19:01:00Z">
                <w:rPr>
                  <w:rFonts w:ascii="Cambria Math" w:hAnsi="Cambria Math" w:cstheme="majorBidi"/>
                  <w:sz w:val="24"/>
                  <w:szCs w:val="24"/>
                </w:rPr>
                <m:t>i+1</m:t>
              </w:ins>
            </m:r>
          </m:sup>
        </m:sSup>
        <m:r>
          <w:ins w:id="16" w:author="Gal Ben-Mamamn" w:date="2024-12-11T21:01:00Z" w16du:dateUtc="2024-12-11T19:01:00Z">
            <w:rPr>
              <w:rFonts w:ascii="Cambria Math" w:hAnsi="Cambria Math" w:cstheme="majorBidi"/>
              <w:sz w:val="24"/>
              <w:szCs w:val="24"/>
            </w:rPr>
            <m:t xml:space="preserve"> </m:t>
          </w:ins>
        </m:r>
      </m:oMath>
      <w:del w:id="17" w:author="Gal Ben-Mamamn" w:date="2024-12-11T21:01:00Z" w16du:dateUtc="2024-12-11T19:01:00Z">
        <w:r w:rsidRPr="00540F6E" w:rsidDel="00540F6E">
          <w:rPr>
            <w:rFonts w:asciiTheme="majorBidi" w:hAnsiTheme="majorBidi" w:cstheme="majorBidi"/>
            <w:color w:val="FF0000"/>
            <w:sz w:val="24"/>
            <w:szCs w:val="24"/>
            <w:rPrChange w:id="18" w:author="Gal Ben-Mamamn" w:date="2024-12-11T21:01:00Z" w16du:dateUtc="2024-12-11T19:01:00Z">
              <w:rPr>
                <w:rFonts w:asciiTheme="majorBidi" w:hAnsiTheme="majorBidi" w:cstheme="majorBidi"/>
                <w:sz w:val="24"/>
                <w:szCs w:val="24"/>
              </w:rPr>
            </w:rPrChange>
          </w:rPr>
          <w:delText xml:space="preserve"> </w:delText>
        </w:r>
      </w:del>
      <w:commentRangeStart w:id="19"/>
      <w:del w:id="20" w:author="Gal Ben-Mamamn" w:date="2024-12-12T14:44:00Z" w16du:dateUtc="2024-12-12T12:44:00Z">
        <w:r w:rsidRPr="00540F6E" w:rsidDel="00B91CFC">
          <w:rPr>
            <w:rFonts w:asciiTheme="majorBidi" w:hAnsiTheme="majorBidi" w:cstheme="majorBidi"/>
            <w:color w:val="FF0000"/>
            <w:sz w:val="24"/>
            <w:szCs w:val="24"/>
            <w:rPrChange w:id="21" w:author="Gal Ben-Mamamn" w:date="2024-12-11T21:01:00Z" w16du:dateUtc="2024-12-11T19:01:00Z">
              <w:rPr>
                <w:rFonts w:asciiTheme="majorBidi" w:hAnsiTheme="majorBidi" w:cstheme="majorBidi"/>
                <w:sz w:val="24"/>
                <w:szCs w:val="24"/>
              </w:rPr>
            </w:rPrChange>
          </w:rPr>
          <w:delText>a</w:delText>
        </w:r>
        <w:commentRangeEnd w:id="19"/>
        <w:r w:rsidR="00BA5A6E" w:rsidRPr="00540F6E" w:rsidDel="00B91CFC">
          <w:rPr>
            <w:rStyle w:val="CommentReference"/>
            <w:color w:val="FF0000"/>
            <w:rtl/>
            <w:rPrChange w:id="22" w:author="Gal Ben-Mamamn" w:date="2024-12-11T21:01:00Z" w16du:dateUtc="2024-12-11T19:01:00Z">
              <w:rPr>
                <w:rStyle w:val="CommentReference"/>
                <w:rtl/>
              </w:rPr>
            </w:rPrChange>
          </w:rPr>
          <w:commentReference w:id="19"/>
        </w:r>
        <w:r w:rsidRPr="00540F6E" w:rsidDel="00B91CFC">
          <w:rPr>
            <w:rFonts w:asciiTheme="majorBidi" w:hAnsiTheme="majorBidi" w:cstheme="majorBidi"/>
            <w:color w:val="FF0000"/>
            <w:sz w:val="24"/>
            <w:szCs w:val="24"/>
            <w:rPrChange w:id="23" w:author="Gal Ben-Mamamn" w:date="2024-12-11T21:01:00Z" w16du:dateUtc="2024-12-11T19:01:00Z">
              <w:rPr>
                <w:rFonts w:asciiTheme="majorBidi" w:hAnsiTheme="majorBidi" w:cstheme="majorBidi"/>
                <w:sz w:val="24"/>
                <w:szCs w:val="24"/>
              </w:rPr>
            </w:rPrChange>
          </w:rPr>
          <w:delText xml:space="preserve"> </w:delText>
        </w:r>
        <w:r w:rsidR="00A94103" w:rsidRPr="00540F6E" w:rsidDel="00B91CFC">
          <w:rPr>
            <w:rFonts w:asciiTheme="majorBidi" w:hAnsiTheme="majorBidi" w:cstheme="majorBidi"/>
            <w:color w:val="FF0000"/>
            <w:sz w:val="24"/>
            <w:szCs w:val="24"/>
            <w:rPrChange w:id="24" w:author="Gal Ben-Mamamn" w:date="2024-12-11T21:01:00Z" w16du:dateUtc="2024-12-11T19:01:00Z">
              <w:rPr>
                <w:rFonts w:asciiTheme="majorBidi" w:hAnsiTheme="majorBidi" w:cstheme="majorBidi"/>
                <w:sz w:val="24"/>
                <w:szCs w:val="24"/>
              </w:rPr>
            </w:rPrChange>
          </w:rPr>
          <w:delText>predefined</w:delText>
        </w:r>
        <w:r w:rsidRPr="00540F6E" w:rsidDel="00B91CFC">
          <w:rPr>
            <w:rFonts w:asciiTheme="majorBidi" w:hAnsiTheme="majorBidi" w:cstheme="majorBidi"/>
            <w:color w:val="FF0000"/>
            <w:sz w:val="24"/>
            <w:szCs w:val="24"/>
            <w:rPrChange w:id="25" w:author="Gal Ben-Mamamn" w:date="2024-12-11T21:01:00Z" w16du:dateUtc="2024-12-11T19:01:00Z">
              <w:rPr>
                <w:rFonts w:asciiTheme="majorBidi" w:hAnsiTheme="majorBidi" w:cstheme="majorBidi"/>
                <w:sz w:val="24"/>
                <w:szCs w:val="24"/>
              </w:rPr>
            </w:rPrChange>
          </w:rPr>
          <w:delText xml:space="preserve"> set of rules o</w:delText>
        </w:r>
        <w:r w:rsidR="0095433C" w:rsidRPr="00540F6E" w:rsidDel="00B91CFC">
          <w:rPr>
            <w:rFonts w:asciiTheme="majorBidi" w:hAnsiTheme="majorBidi" w:cstheme="majorBidi"/>
            <w:color w:val="FF0000"/>
            <w:sz w:val="24"/>
            <w:szCs w:val="24"/>
            <w:rPrChange w:id="26" w:author="Gal Ben-Mamamn" w:date="2024-12-11T21:01:00Z" w16du:dateUtc="2024-12-11T19:01:00Z">
              <w:rPr>
                <w:rFonts w:asciiTheme="majorBidi" w:hAnsiTheme="majorBidi" w:cstheme="majorBidi"/>
                <w:sz w:val="24"/>
                <w:szCs w:val="24"/>
              </w:rPr>
            </w:rPrChange>
          </w:rPr>
          <w:delText>r</w:delText>
        </w:r>
        <w:r w:rsidRPr="00540F6E" w:rsidDel="00B91CFC">
          <w:rPr>
            <w:rFonts w:asciiTheme="majorBidi" w:hAnsiTheme="majorBidi" w:cstheme="majorBidi"/>
            <w:color w:val="FF0000"/>
            <w:sz w:val="24"/>
            <w:szCs w:val="24"/>
            <w:rPrChange w:id="27" w:author="Gal Ben-Mamamn" w:date="2024-12-11T21:01:00Z" w16du:dateUtc="2024-12-11T19:01:00Z">
              <w:rPr>
                <w:rFonts w:asciiTheme="majorBidi" w:hAnsiTheme="majorBidi" w:cstheme="majorBidi"/>
                <w:sz w:val="24"/>
                <w:szCs w:val="24"/>
              </w:rPr>
            </w:rPrChange>
          </w:rPr>
          <w:delText xml:space="preserve"> transition probability</w:delText>
        </w:r>
        <w:r w:rsidRPr="00594CC5" w:rsidDel="00B91CFC">
          <w:rPr>
            <w:rFonts w:asciiTheme="majorBidi" w:hAnsiTheme="majorBidi" w:cstheme="majorBidi"/>
            <w:sz w:val="24"/>
            <w:szCs w:val="24"/>
          </w:rPr>
          <w:delText xml:space="preserve">. </w:delText>
        </w:r>
      </w:del>
      <w:del w:id="28" w:author="Gal Ben-Mamamn" w:date="2024-12-11T21:02:00Z" w16du:dateUtc="2024-12-11T19:02:00Z">
        <w:r w:rsidR="00A94103" w:rsidRPr="00594CC5" w:rsidDel="00540F6E">
          <w:rPr>
            <w:rFonts w:asciiTheme="majorBidi" w:hAnsiTheme="majorBidi" w:cstheme="majorBidi"/>
            <w:sz w:val="24"/>
            <w:szCs w:val="24"/>
          </w:rPr>
          <w:delText>Instead,</w:delText>
        </w:r>
        <w:r w:rsidRPr="00594CC5" w:rsidDel="00540F6E">
          <w:rPr>
            <w:rFonts w:asciiTheme="majorBidi" w:hAnsiTheme="majorBidi" w:cstheme="majorBidi"/>
            <w:sz w:val="24"/>
            <w:szCs w:val="24"/>
          </w:rPr>
          <w:delText xml:space="preserve"> they interact directly with the environment during training. </w:delText>
        </w:r>
      </w:del>
      <w:ins w:id="29" w:author="Gal Ben-Mamamn" w:date="2024-12-12T14:52:00Z" w16du:dateUtc="2024-12-12T12:52:00Z">
        <w:r w:rsidR="00C347BA">
          <w:rPr>
            <w:rFonts w:asciiTheme="majorBidi" w:hAnsiTheme="majorBidi" w:cstheme="majorBidi"/>
            <w:color w:val="FF0000"/>
            <w:sz w:val="24"/>
            <w:szCs w:val="24"/>
          </w:rPr>
          <w:t>the models</w:t>
        </w:r>
      </w:ins>
      <w:ins w:id="30" w:author="Gal Ben-Mamamn" w:date="2024-12-12T14:52:00Z">
        <w:r w:rsidR="00C347BA" w:rsidRPr="00C347BA">
          <w:rPr>
            <w:rFonts w:asciiTheme="majorBidi" w:hAnsiTheme="majorBidi" w:cstheme="majorBidi"/>
            <w:color w:val="FF0000"/>
            <w:sz w:val="24"/>
            <w:szCs w:val="24"/>
          </w:rPr>
          <w:t xml:space="preserve"> interact with the environment and observe the state and actions. </w:t>
        </w:r>
      </w:ins>
      <w:ins w:id="31" w:author="Gal Ben-Mamamn" w:date="2024-12-12T14:52:00Z" w16du:dateUtc="2024-12-12T12:52:00Z">
        <w:r w:rsidR="00C347BA">
          <w:rPr>
            <w:rFonts w:asciiTheme="majorBidi" w:hAnsiTheme="majorBidi" w:cstheme="majorBidi"/>
            <w:color w:val="FF0000"/>
            <w:sz w:val="24"/>
            <w:szCs w:val="24"/>
          </w:rPr>
          <w:t>T</w:t>
        </w:r>
      </w:ins>
      <w:ins w:id="32" w:author="Gal Ben-Mamamn" w:date="2024-12-12T14:52:00Z">
        <w:r w:rsidR="00C347BA" w:rsidRPr="00C347BA">
          <w:rPr>
            <w:rFonts w:asciiTheme="majorBidi" w:hAnsiTheme="majorBidi" w:cstheme="majorBidi"/>
            <w:color w:val="FF0000"/>
            <w:sz w:val="24"/>
            <w:szCs w:val="24"/>
          </w:rPr>
          <w:t>hen update the Q value of the state and action according to the current policy/exploration which require the next state and the chosen action</w:t>
        </w:r>
      </w:ins>
      <w:del w:id="33" w:author="Gal Ben-Mamamn" w:date="2024-12-12T14:52:00Z" w16du:dateUtc="2024-12-12T12:52:00Z">
        <w:r w:rsidRPr="00594CC5" w:rsidDel="00C347BA">
          <w:rPr>
            <w:rFonts w:asciiTheme="majorBidi" w:hAnsiTheme="majorBidi" w:cstheme="majorBidi"/>
            <w:sz w:val="24"/>
            <w:szCs w:val="24"/>
          </w:rPr>
          <w:delText>As the agent explores various state-action pairs, it observes the resulting next state and reward, which it uses to estimate the Q-values (expected cumulative rewards) for each action. The learning process allow</w:delText>
        </w:r>
        <w:r w:rsidR="0095433C" w:rsidDel="00C347BA">
          <w:rPr>
            <w:rFonts w:asciiTheme="majorBidi" w:hAnsiTheme="majorBidi" w:cstheme="majorBidi"/>
            <w:sz w:val="24"/>
            <w:szCs w:val="24"/>
          </w:rPr>
          <w:delText>s</w:delText>
        </w:r>
        <w:r w:rsidRPr="00594CC5" w:rsidDel="00C347BA">
          <w:rPr>
            <w:rFonts w:asciiTheme="majorBidi" w:hAnsiTheme="majorBidi" w:cstheme="majorBidi"/>
            <w:sz w:val="24"/>
            <w:szCs w:val="24"/>
          </w:rPr>
          <w:delText xml:space="preserve"> the agent to learn the optimal policy</w:delText>
        </w:r>
      </w:del>
      <w:ins w:id="34" w:author="Gal Ben-Mamamn" w:date="2024-12-12T14:46:00Z" w16du:dateUtc="2024-12-12T12:46:00Z">
        <w:r w:rsidR="00C347BA">
          <w:rPr>
            <w:rFonts w:asciiTheme="majorBidi" w:hAnsiTheme="majorBidi" w:cstheme="majorBidi"/>
            <w:sz w:val="24"/>
            <w:szCs w:val="24"/>
          </w:rPr>
          <w:t xml:space="preserve">. </w:t>
        </w:r>
      </w:ins>
      <w:del w:id="35" w:author="Gal Ben-Mamamn" w:date="2024-12-12T14:45:00Z" w16du:dateUtc="2024-12-12T12:45:00Z">
        <w:r w:rsidRPr="00594CC5" w:rsidDel="00B91CFC">
          <w:rPr>
            <w:rFonts w:asciiTheme="majorBidi" w:hAnsiTheme="majorBidi" w:cstheme="majorBidi"/>
            <w:sz w:val="24"/>
            <w:szCs w:val="24"/>
          </w:rPr>
          <w:delText>.</w:delText>
        </w:r>
      </w:del>
    </w:p>
    <w:p w14:paraId="0A0329E4" w14:textId="44DA599A" w:rsidR="0062311D" w:rsidRDefault="00236CA5" w:rsidP="00594CC5">
      <w:pPr>
        <w:pStyle w:val="ListParagraph"/>
        <w:numPr>
          <w:ilvl w:val="0"/>
          <w:numId w:val="1"/>
        </w:numPr>
        <w:bidi w:val="0"/>
        <w:rPr>
          <w:rFonts w:asciiTheme="majorBidi" w:hAnsiTheme="majorBidi" w:cstheme="majorBidi"/>
          <w:sz w:val="24"/>
          <w:szCs w:val="24"/>
        </w:rPr>
      </w:pPr>
      <w:r w:rsidRPr="00594CC5">
        <w:rPr>
          <w:rFonts w:asciiTheme="majorBidi" w:hAnsiTheme="majorBidi" w:cstheme="majorBidi"/>
          <w:sz w:val="24"/>
          <w:szCs w:val="24"/>
        </w:rPr>
        <w:tab/>
      </w:r>
      <w:r w:rsidR="00A94103">
        <w:rPr>
          <w:rFonts w:asciiTheme="majorBidi" w:hAnsiTheme="majorBidi" w:cstheme="majorBidi"/>
          <w:sz w:val="24"/>
          <w:szCs w:val="24"/>
        </w:rPr>
        <w:t xml:space="preserve">Both algorithms, SARSA an Q-Learning, are model-free methods, SARSA is an On-policy model, it updates the Q-Value based on the actions the agent actually takes according to the policy. While Q-Learning is an off-policy model, it updates the Q-value by the optimal action which received the highest reward. </w:t>
      </w:r>
      <w:r w:rsidR="00DE7968">
        <w:rPr>
          <w:rFonts w:asciiTheme="majorBidi" w:hAnsiTheme="majorBidi" w:cstheme="majorBidi"/>
          <w:sz w:val="24"/>
          <w:szCs w:val="24"/>
        </w:rPr>
        <w:t xml:space="preserve">Q- </w:t>
      </w:r>
      <w:del w:id="36" w:author="Gal Ben-Mamamn" w:date="2024-12-12T15:00:00Z" w16du:dateUtc="2024-12-12T13:00:00Z">
        <w:r w:rsidR="00DE7968" w:rsidDel="00F422B2">
          <w:rPr>
            <w:rFonts w:asciiTheme="majorBidi" w:hAnsiTheme="majorBidi" w:cstheme="majorBidi"/>
            <w:sz w:val="24"/>
            <w:szCs w:val="24"/>
          </w:rPr>
          <w:delText>learing</w:delText>
        </w:r>
      </w:del>
      <w:ins w:id="37" w:author="Gal Ben-Mamamn" w:date="2024-12-12T15:00:00Z" w16du:dateUtc="2024-12-12T13:00:00Z">
        <w:r w:rsidR="00F422B2">
          <w:rPr>
            <w:rFonts w:asciiTheme="majorBidi" w:hAnsiTheme="majorBidi" w:cstheme="majorBidi"/>
            <w:sz w:val="24"/>
            <w:szCs w:val="24"/>
          </w:rPr>
          <w:t>learning</w:t>
        </w:r>
      </w:ins>
      <w:r w:rsidR="00DE7968">
        <w:rPr>
          <w:rFonts w:asciiTheme="majorBidi" w:hAnsiTheme="majorBidi" w:cstheme="majorBidi"/>
          <w:sz w:val="24"/>
          <w:szCs w:val="24"/>
        </w:rPr>
        <w:t xml:space="preserve"> will choose the best reward </w:t>
      </w:r>
      <w:r w:rsidR="009D334C">
        <w:rPr>
          <w:rFonts w:asciiTheme="majorBidi" w:hAnsiTheme="majorBidi" w:cstheme="majorBidi"/>
          <w:sz w:val="24"/>
          <w:szCs w:val="24"/>
        </w:rPr>
        <w:t>action,</w:t>
      </w:r>
      <w:r w:rsidR="00DE7968">
        <w:rPr>
          <w:rFonts w:asciiTheme="majorBidi" w:hAnsiTheme="majorBidi" w:cstheme="majorBidi"/>
          <w:sz w:val="24"/>
          <w:szCs w:val="24"/>
        </w:rPr>
        <w:t xml:space="preserve"> even if the probability of the action is very low (like winning a lottery prize</w:t>
      </w:r>
      <w:r w:rsidR="008F08DF">
        <w:rPr>
          <w:rFonts w:asciiTheme="majorBidi" w:hAnsiTheme="majorBidi" w:cstheme="majorBidi"/>
          <w:sz w:val="24"/>
          <w:szCs w:val="24"/>
        </w:rPr>
        <w:t>- high reward with low probability</w:t>
      </w:r>
      <w:r w:rsidR="00DE7968">
        <w:rPr>
          <w:rFonts w:asciiTheme="majorBidi" w:hAnsiTheme="majorBidi" w:cstheme="majorBidi"/>
          <w:sz w:val="24"/>
          <w:szCs w:val="24"/>
        </w:rPr>
        <w:t>)</w:t>
      </w:r>
    </w:p>
    <w:p w14:paraId="08BFF965" w14:textId="04F8AAE8" w:rsidR="00090D14" w:rsidRDefault="003F0433" w:rsidP="00EC13A8">
      <w:pPr>
        <w:pStyle w:val="ListParagraph"/>
        <w:numPr>
          <w:ilvl w:val="0"/>
          <w:numId w:val="1"/>
        </w:numPr>
        <w:bidi w:val="0"/>
        <w:rPr>
          <w:rFonts w:asciiTheme="majorBidi" w:hAnsiTheme="majorBidi" w:cstheme="majorBidi"/>
          <w:sz w:val="24"/>
          <w:szCs w:val="24"/>
        </w:rPr>
      </w:pPr>
      <w:r>
        <w:rPr>
          <w:rFonts w:asciiTheme="majorBidi" w:hAnsiTheme="majorBidi" w:cstheme="majorBidi"/>
          <w:sz w:val="24"/>
          <w:szCs w:val="24"/>
        </w:rPr>
        <w:t>The balance of exploration and exploitation by epsilon-greedy allow</w:t>
      </w:r>
      <w:r w:rsidR="008E501C">
        <w:rPr>
          <w:rFonts w:asciiTheme="majorBidi" w:hAnsiTheme="majorBidi" w:cstheme="majorBidi"/>
          <w:sz w:val="24"/>
          <w:szCs w:val="24"/>
        </w:rPr>
        <w:t>s</w:t>
      </w:r>
      <w:r>
        <w:rPr>
          <w:rFonts w:asciiTheme="majorBidi" w:hAnsiTheme="majorBidi" w:cstheme="majorBidi"/>
          <w:sz w:val="24"/>
          <w:szCs w:val="24"/>
        </w:rPr>
        <w:t xml:space="preserve"> the agent to converge </w:t>
      </w:r>
      <w:r w:rsidR="008E501C">
        <w:rPr>
          <w:rFonts w:asciiTheme="majorBidi" w:hAnsiTheme="majorBidi" w:cstheme="majorBidi"/>
          <w:sz w:val="24"/>
          <w:szCs w:val="24"/>
        </w:rPr>
        <w:t xml:space="preserve">to </w:t>
      </w:r>
      <w:r>
        <w:rPr>
          <w:rFonts w:asciiTheme="majorBidi" w:hAnsiTheme="majorBidi" w:cstheme="majorBidi"/>
          <w:sz w:val="24"/>
          <w:szCs w:val="24"/>
        </w:rPr>
        <w:t xml:space="preserve">the </w:t>
      </w:r>
      <w:r w:rsidR="008E501C">
        <w:rPr>
          <w:rFonts w:asciiTheme="majorBidi" w:hAnsiTheme="majorBidi" w:cstheme="majorBidi"/>
          <w:sz w:val="24"/>
          <w:szCs w:val="24"/>
        </w:rPr>
        <w:t>optimal action-state</w:t>
      </w:r>
      <w:r>
        <w:rPr>
          <w:rFonts w:asciiTheme="majorBidi" w:hAnsiTheme="majorBidi" w:cstheme="majorBidi"/>
          <w:sz w:val="24"/>
          <w:szCs w:val="24"/>
        </w:rPr>
        <w:t>,</w:t>
      </w:r>
      <w:r w:rsidR="008E501C">
        <w:rPr>
          <w:rFonts w:asciiTheme="majorBidi" w:hAnsiTheme="majorBidi" w:cstheme="majorBidi"/>
          <w:sz w:val="24"/>
          <w:szCs w:val="24"/>
        </w:rPr>
        <w:t xml:space="preserve"> </w:t>
      </w:r>
      <w:r>
        <w:rPr>
          <w:rFonts w:asciiTheme="majorBidi" w:hAnsiTheme="majorBidi" w:cstheme="majorBidi"/>
          <w:sz w:val="24"/>
          <w:szCs w:val="24"/>
        </w:rPr>
        <w:t>(exploitation), but in other hand it allow th</w:t>
      </w:r>
      <w:r w:rsidR="008E501C">
        <w:rPr>
          <w:rFonts w:asciiTheme="majorBidi" w:hAnsiTheme="majorBidi" w:cstheme="majorBidi"/>
          <w:sz w:val="24"/>
          <w:szCs w:val="24"/>
        </w:rPr>
        <w:t>e</w:t>
      </w:r>
      <w:r>
        <w:rPr>
          <w:rFonts w:asciiTheme="majorBidi" w:hAnsiTheme="majorBidi" w:cstheme="majorBidi"/>
          <w:sz w:val="24"/>
          <w:szCs w:val="24"/>
        </w:rPr>
        <w:t xml:space="preserve"> </w:t>
      </w:r>
      <w:r w:rsidR="008E501C">
        <w:rPr>
          <w:rFonts w:asciiTheme="majorBidi" w:hAnsiTheme="majorBidi" w:cstheme="majorBidi"/>
          <w:sz w:val="24"/>
          <w:szCs w:val="24"/>
        </w:rPr>
        <w:t>agent</w:t>
      </w:r>
      <w:r>
        <w:rPr>
          <w:rFonts w:asciiTheme="majorBidi" w:hAnsiTheme="majorBidi" w:cstheme="majorBidi"/>
          <w:sz w:val="24"/>
          <w:szCs w:val="24"/>
        </w:rPr>
        <w:t xml:space="preserve"> to explore new actio</w:t>
      </w:r>
      <w:r w:rsidR="008E501C">
        <w:rPr>
          <w:rFonts w:asciiTheme="majorBidi" w:hAnsiTheme="majorBidi" w:cstheme="majorBidi"/>
          <w:sz w:val="24"/>
          <w:szCs w:val="24"/>
        </w:rPr>
        <w:t>ns, which vary the current action to explore even better actions with highest reward (explore). if we use greedy search</w:t>
      </w:r>
      <w:r w:rsidR="008E501C">
        <w:rPr>
          <w:rFonts w:asciiTheme="majorBidi" w:hAnsiTheme="majorBidi" w:cstheme="majorBidi" w:hint="cs"/>
          <w:sz w:val="24"/>
          <w:szCs w:val="24"/>
          <w:rtl/>
        </w:rPr>
        <w:t xml:space="preserve"> </w:t>
      </w:r>
      <w:r w:rsidR="008E501C">
        <w:rPr>
          <w:rFonts w:asciiTheme="majorBidi" w:hAnsiTheme="majorBidi" w:cstheme="majorBidi"/>
          <w:sz w:val="24"/>
          <w:szCs w:val="24"/>
        </w:rPr>
        <w:t xml:space="preserve">the agent is in risk to converge in local-optima action </w:t>
      </w:r>
    </w:p>
    <w:p w14:paraId="777DE189" w14:textId="7EB48DE5" w:rsidR="00EC13A8" w:rsidRDefault="00EC13A8" w:rsidP="00EC13A8">
      <w:pPr>
        <w:pStyle w:val="Heading3"/>
        <w:bidi w:val="0"/>
      </w:pPr>
      <w:r>
        <w:lastRenderedPageBreak/>
        <w:t>Report – Q learning</w:t>
      </w:r>
    </w:p>
    <w:p w14:paraId="6059B1B5" w14:textId="41A41206" w:rsidR="00EC13A8" w:rsidRDefault="00EC13A8" w:rsidP="00EC13A8">
      <w:pPr>
        <w:bidi w:val="0"/>
        <w:rPr>
          <w:lang w:val="en-IL"/>
        </w:rPr>
      </w:pPr>
      <w:r>
        <w:t xml:space="preserve">We implemented Q learning in </w:t>
      </w:r>
      <w:proofErr w:type="gramStart"/>
      <w:r>
        <w:t>Frozen lake</w:t>
      </w:r>
      <w:proofErr w:type="gramEnd"/>
      <w:r>
        <w:t xml:space="preserve"> by Gymnasium library. We used the </w:t>
      </w:r>
      <w:r w:rsidRPr="00EC13A8">
        <w:rPr>
          <w:lang w:val="en-IL"/>
        </w:rPr>
        <w:t>FrozenLake-v1</w:t>
      </w:r>
      <w:r>
        <w:rPr>
          <w:lang w:val="en-IL"/>
        </w:rPr>
        <w:t xml:space="preserve"> with the next </w:t>
      </w:r>
      <w:proofErr w:type="gramStart"/>
      <w:r>
        <w:rPr>
          <w:lang w:val="en-IL"/>
        </w:rPr>
        <w:t>parameter:</w:t>
      </w:r>
      <w:proofErr w:type="gramEnd"/>
      <w:r>
        <w:rPr>
          <w:lang w:val="en-IL"/>
        </w:rPr>
        <w:t xml:space="preserve"> </w:t>
      </w:r>
      <w:r w:rsidR="00F67A14">
        <w:rPr>
          <w:lang w:val="en-IL"/>
        </w:rPr>
        <w:t xml:space="preserve"> </w:t>
      </w:r>
      <w:proofErr w:type="spellStart"/>
      <w:r>
        <w:rPr>
          <w:lang w:val="en-IL"/>
        </w:rPr>
        <w:t>is_slippery</w:t>
      </w:r>
      <w:proofErr w:type="spellEnd"/>
      <w:r>
        <w:rPr>
          <w:lang w:val="en-IL"/>
        </w:rPr>
        <w:t xml:space="preserve"> = True. The implantation </w:t>
      </w:r>
      <w:proofErr w:type="gramStart"/>
      <w:r>
        <w:rPr>
          <w:lang w:val="en-IL"/>
        </w:rPr>
        <w:t>attach</w:t>
      </w:r>
      <w:proofErr w:type="gramEnd"/>
      <w:r>
        <w:rPr>
          <w:lang w:val="en-IL"/>
        </w:rPr>
        <w:t xml:space="preserve"> in file section1.py.</w:t>
      </w:r>
    </w:p>
    <w:p w14:paraId="05351BA1" w14:textId="1C5DC701" w:rsidR="00EC13A8" w:rsidRDefault="00EC13A8" w:rsidP="00EC13A8">
      <w:pPr>
        <w:bidi w:val="0"/>
        <w:rPr>
          <w:lang w:val="en-IL"/>
        </w:rPr>
      </w:pPr>
      <w:r>
        <w:rPr>
          <w:lang w:val="en-IL"/>
        </w:rPr>
        <w:t xml:space="preserve">For hyper parameters tuning we used the </w:t>
      </w:r>
      <w:r w:rsidR="00F67A14">
        <w:rPr>
          <w:lang w:val="en-IL"/>
        </w:rPr>
        <w:t>following</w:t>
      </w:r>
      <w:r>
        <w:rPr>
          <w:lang w:val="en-IL"/>
        </w:rPr>
        <w:t xml:space="preserve"> grid:</w:t>
      </w:r>
    </w:p>
    <w:p w14:paraId="06D6B01E" w14:textId="1EA652AE" w:rsidR="00EC13A8" w:rsidRPr="00EC13A8" w:rsidRDefault="00EC13A8" w:rsidP="00EC13A8">
      <w:pPr>
        <w:bidi w:val="0"/>
        <w:rPr>
          <w:rFonts w:ascii="Cambria Math" w:hAnsi="Cambria Math"/>
          <w:i/>
          <w:lang w:val="en-IL"/>
        </w:rPr>
      </w:pPr>
      <w:proofErr w:type="spellStart"/>
      <w:r w:rsidRPr="00EC13A8">
        <w:rPr>
          <w:rFonts w:ascii="Cambria Math" w:hAnsi="Cambria Math"/>
          <w:i/>
          <w:lang w:val="en-IL"/>
        </w:rPr>
        <w:t>HYPERPARAMS_grid</w:t>
      </w:r>
      <w:proofErr w:type="spellEnd"/>
      <w:r w:rsidRPr="00EC13A8">
        <w:rPr>
          <w:rFonts w:ascii="Cambria Math" w:hAnsi="Cambria Math"/>
          <w:i/>
          <w:lang w:val="en-IL"/>
        </w:rPr>
        <w:t xml:space="preserve"> = {</w:t>
      </w:r>
    </w:p>
    <w:p w14:paraId="752F15A2" w14:textId="77777777" w:rsidR="00EC13A8" w:rsidRPr="00EC13A8" w:rsidRDefault="00EC13A8" w:rsidP="00EC13A8">
      <w:pPr>
        <w:bidi w:val="0"/>
        <w:rPr>
          <w:rFonts w:ascii="Cambria Math" w:hAnsi="Cambria Math"/>
          <w:i/>
          <w:lang w:val="en-IL"/>
        </w:rPr>
      </w:pPr>
      <w:r w:rsidRPr="00EC13A8">
        <w:rPr>
          <w:rFonts w:ascii="Cambria Math" w:hAnsi="Cambria Math"/>
          <w:i/>
          <w:lang w:val="en-IL"/>
        </w:rPr>
        <w:t>    'alpha</w:t>
      </w:r>
      <w:proofErr w:type="gramStart"/>
      <w:r w:rsidRPr="00EC13A8">
        <w:rPr>
          <w:rFonts w:ascii="Cambria Math" w:hAnsi="Cambria Math"/>
          <w:i/>
          <w:lang w:val="en-IL"/>
        </w:rPr>
        <w:t>' :</w:t>
      </w:r>
      <w:proofErr w:type="gramEnd"/>
      <w:r w:rsidRPr="00EC13A8">
        <w:rPr>
          <w:rFonts w:ascii="Cambria Math" w:hAnsi="Cambria Math"/>
          <w:i/>
          <w:lang w:val="en-IL"/>
        </w:rPr>
        <w:t xml:space="preserve"> [0.3,0.2,0.1,0.05,0.01,0.005],            # Learning rate</w:t>
      </w:r>
    </w:p>
    <w:p w14:paraId="2A5DE489" w14:textId="77777777" w:rsidR="00EC13A8" w:rsidRPr="00EC13A8" w:rsidRDefault="00EC13A8" w:rsidP="00EC13A8">
      <w:pPr>
        <w:bidi w:val="0"/>
        <w:rPr>
          <w:rFonts w:ascii="Cambria Math" w:hAnsi="Cambria Math"/>
          <w:i/>
          <w:lang w:val="en-IL"/>
        </w:rPr>
      </w:pPr>
      <w:r w:rsidRPr="00EC13A8">
        <w:rPr>
          <w:rFonts w:ascii="Cambria Math" w:hAnsi="Cambria Math"/>
          <w:i/>
          <w:lang w:val="en-IL"/>
        </w:rPr>
        <w:t>    'gamma</w:t>
      </w:r>
      <w:proofErr w:type="gramStart"/>
      <w:r w:rsidRPr="00EC13A8">
        <w:rPr>
          <w:rFonts w:ascii="Cambria Math" w:hAnsi="Cambria Math"/>
          <w:i/>
          <w:lang w:val="en-IL"/>
        </w:rPr>
        <w:t>' :</w:t>
      </w:r>
      <w:proofErr w:type="gramEnd"/>
      <w:r w:rsidRPr="00EC13A8">
        <w:rPr>
          <w:rFonts w:ascii="Cambria Math" w:hAnsi="Cambria Math"/>
          <w:i/>
          <w:lang w:val="en-IL"/>
        </w:rPr>
        <w:t xml:space="preserve"> [0.9999,0.99,0.97,0.95,0.9],          # Discount factor</w:t>
      </w:r>
    </w:p>
    <w:p w14:paraId="6F1518D5" w14:textId="77777777" w:rsidR="00EC13A8" w:rsidRPr="00EC13A8" w:rsidRDefault="00EC13A8" w:rsidP="00EC13A8">
      <w:pPr>
        <w:bidi w:val="0"/>
        <w:rPr>
          <w:rFonts w:ascii="Cambria Math" w:hAnsi="Cambria Math"/>
          <w:i/>
          <w:lang w:val="en-IL"/>
        </w:rPr>
      </w:pPr>
      <w:r w:rsidRPr="00EC13A8">
        <w:rPr>
          <w:rFonts w:ascii="Cambria Math" w:hAnsi="Cambria Math"/>
          <w:i/>
          <w:lang w:val="en-IL"/>
        </w:rPr>
        <w:t>    'epsilon</w:t>
      </w:r>
      <w:proofErr w:type="gramStart"/>
      <w:r w:rsidRPr="00EC13A8">
        <w:rPr>
          <w:rFonts w:ascii="Cambria Math" w:hAnsi="Cambria Math"/>
          <w:i/>
          <w:lang w:val="en-IL"/>
        </w:rPr>
        <w:t>' :</w:t>
      </w:r>
      <w:proofErr w:type="gramEnd"/>
      <w:r w:rsidRPr="00EC13A8">
        <w:rPr>
          <w:rFonts w:ascii="Cambria Math" w:hAnsi="Cambria Math"/>
          <w:i/>
          <w:lang w:val="en-IL"/>
        </w:rPr>
        <w:t xml:space="preserve"> [1.0],         # Initial epsilon for exploration</w:t>
      </w:r>
    </w:p>
    <w:p w14:paraId="1766A502" w14:textId="77777777" w:rsidR="00EC13A8" w:rsidRPr="00EC13A8" w:rsidRDefault="00EC13A8" w:rsidP="00EC13A8">
      <w:pPr>
        <w:bidi w:val="0"/>
        <w:rPr>
          <w:rFonts w:ascii="Cambria Math" w:hAnsi="Cambria Math"/>
          <w:i/>
          <w:lang w:val="en-IL"/>
        </w:rPr>
      </w:pPr>
      <w:r w:rsidRPr="00EC13A8">
        <w:rPr>
          <w:rFonts w:ascii="Cambria Math" w:hAnsi="Cambria Math"/>
          <w:i/>
          <w:lang w:val="en-IL"/>
        </w:rPr>
        <w:t>    '</w:t>
      </w:r>
      <w:proofErr w:type="spellStart"/>
      <w:r w:rsidRPr="00EC13A8">
        <w:rPr>
          <w:rFonts w:ascii="Cambria Math" w:hAnsi="Cambria Math"/>
          <w:i/>
          <w:lang w:val="en-IL"/>
        </w:rPr>
        <w:t>epsilon_decay</w:t>
      </w:r>
      <w:proofErr w:type="spellEnd"/>
      <w:proofErr w:type="gramStart"/>
      <w:r w:rsidRPr="00EC13A8">
        <w:rPr>
          <w:rFonts w:ascii="Cambria Math" w:hAnsi="Cambria Math"/>
          <w:i/>
          <w:lang w:val="en-IL"/>
        </w:rPr>
        <w:t>' :</w:t>
      </w:r>
      <w:proofErr w:type="gramEnd"/>
      <w:r w:rsidRPr="00EC13A8">
        <w:rPr>
          <w:rFonts w:ascii="Cambria Math" w:hAnsi="Cambria Math"/>
          <w:i/>
          <w:lang w:val="en-IL"/>
        </w:rPr>
        <w:t>[0.995,0.99,0.9], # Decay rate for epsilon</w:t>
      </w:r>
    </w:p>
    <w:p w14:paraId="57D4FA7E" w14:textId="77777777" w:rsidR="00EC13A8" w:rsidRPr="00EC13A8" w:rsidRDefault="00EC13A8" w:rsidP="00EC13A8">
      <w:pPr>
        <w:bidi w:val="0"/>
        <w:rPr>
          <w:rFonts w:ascii="Cambria Math" w:hAnsi="Cambria Math"/>
          <w:i/>
          <w:lang w:val="en-IL"/>
        </w:rPr>
      </w:pPr>
      <w:r w:rsidRPr="00EC13A8">
        <w:rPr>
          <w:rFonts w:ascii="Cambria Math" w:hAnsi="Cambria Math"/>
          <w:i/>
          <w:lang w:val="en-IL"/>
        </w:rPr>
        <w:t>    '</w:t>
      </w:r>
      <w:proofErr w:type="spellStart"/>
      <w:r w:rsidRPr="00EC13A8">
        <w:rPr>
          <w:rFonts w:ascii="Cambria Math" w:hAnsi="Cambria Math"/>
          <w:i/>
          <w:lang w:val="en-IL"/>
        </w:rPr>
        <w:t>epsilon_min</w:t>
      </w:r>
      <w:proofErr w:type="spellEnd"/>
      <w:proofErr w:type="gramStart"/>
      <w:r w:rsidRPr="00EC13A8">
        <w:rPr>
          <w:rFonts w:ascii="Cambria Math" w:hAnsi="Cambria Math"/>
          <w:i/>
          <w:lang w:val="en-IL"/>
        </w:rPr>
        <w:t>' :</w:t>
      </w:r>
      <w:proofErr w:type="gramEnd"/>
      <w:r w:rsidRPr="00EC13A8">
        <w:rPr>
          <w:rFonts w:ascii="Cambria Math" w:hAnsi="Cambria Math"/>
          <w:i/>
          <w:lang w:val="en-IL"/>
        </w:rPr>
        <w:t xml:space="preserve"> [0.01],     # Minimum epsilon</w:t>
      </w:r>
    </w:p>
    <w:p w14:paraId="209A9987" w14:textId="77777777" w:rsidR="00EC13A8" w:rsidRPr="00EC13A8" w:rsidRDefault="00EC13A8" w:rsidP="00EC13A8">
      <w:pPr>
        <w:bidi w:val="0"/>
        <w:rPr>
          <w:rFonts w:ascii="Cambria Math" w:hAnsi="Cambria Math"/>
          <w:i/>
          <w:lang w:val="en-IL"/>
        </w:rPr>
      </w:pPr>
      <w:r w:rsidRPr="00EC13A8">
        <w:rPr>
          <w:rFonts w:ascii="Cambria Math" w:hAnsi="Cambria Math"/>
          <w:i/>
          <w:lang w:val="en-IL"/>
        </w:rPr>
        <w:t>    '</w:t>
      </w:r>
      <w:proofErr w:type="spellStart"/>
      <w:r w:rsidRPr="00EC13A8">
        <w:rPr>
          <w:rFonts w:ascii="Cambria Math" w:hAnsi="Cambria Math"/>
          <w:i/>
          <w:lang w:val="en-IL"/>
        </w:rPr>
        <w:t>n_episodes</w:t>
      </w:r>
      <w:proofErr w:type="spellEnd"/>
      <w:proofErr w:type="gramStart"/>
      <w:r w:rsidRPr="00EC13A8">
        <w:rPr>
          <w:rFonts w:ascii="Cambria Math" w:hAnsi="Cambria Math"/>
          <w:i/>
          <w:lang w:val="en-IL"/>
        </w:rPr>
        <w:t>' :</w:t>
      </w:r>
      <w:proofErr w:type="gramEnd"/>
      <w:r w:rsidRPr="00EC13A8">
        <w:rPr>
          <w:rFonts w:ascii="Cambria Math" w:hAnsi="Cambria Math"/>
          <w:i/>
          <w:lang w:val="en-IL"/>
        </w:rPr>
        <w:t xml:space="preserve"> [5000],    # Total episodes</w:t>
      </w:r>
    </w:p>
    <w:p w14:paraId="66009D24" w14:textId="77777777" w:rsidR="00EC13A8" w:rsidRPr="00EC13A8" w:rsidRDefault="00EC13A8" w:rsidP="00EC13A8">
      <w:pPr>
        <w:bidi w:val="0"/>
        <w:rPr>
          <w:rFonts w:ascii="Cambria Math" w:hAnsi="Cambria Math"/>
          <w:i/>
          <w:lang w:val="en-IL"/>
        </w:rPr>
      </w:pPr>
      <w:r w:rsidRPr="00EC13A8">
        <w:rPr>
          <w:rFonts w:ascii="Cambria Math" w:hAnsi="Cambria Math"/>
          <w:i/>
          <w:lang w:val="en-IL"/>
        </w:rPr>
        <w:t>    '</w:t>
      </w:r>
      <w:proofErr w:type="spellStart"/>
      <w:r w:rsidRPr="00EC13A8">
        <w:rPr>
          <w:rFonts w:ascii="Cambria Math" w:hAnsi="Cambria Math"/>
          <w:i/>
          <w:lang w:val="en-IL"/>
        </w:rPr>
        <w:t>max_steps</w:t>
      </w:r>
      <w:proofErr w:type="spellEnd"/>
      <w:proofErr w:type="gramStart"/>
      <w:r w:rsidRPr="00EC13A8">
        <w:rPr>
          <w:rFonts w:ascii="Cambria Math" w:hAnsi="Cambria Math"/>
          <w:i/>
          <w:lang w:val="en-IL"/>
        </w:rPr>
        <w:t>' :</w:t>
      </w:r>
      <w:proofErr w:type="gramEnd"/>
      <w:r w:rsidRPr="00EC13A8">
        <w:rPr>
          <w:rFonts w:ascii="Cambria Math" w:hAnsi="Cambria Math"/>
          <w:i/>
          <w:lang w:val="en-IL"/>
        </w:rPr>
        <w:t xml:space="preserve"> [100]        # Max steps per episode</w:t>
      </w:r>
    </w:p>
    <w:p w14:paraId="4D714891" w14:textId="206870B2" w:rsidR="00F67A14" w:rsidRPr="00F67A14" w:rsidRDefault="00EC13A8" w:rsidP="00F67A14">
      <w:pPr>
        <w:bidi w:val="0"/>
        <w:rPr>
          <w:rFonts w:ascii="Cambria Math" w:hAnsi="Cambria Math"/>
          <w:i/>
          <w:lang w:val="en-IL"/>
        </w:rPr>
      </w:pPr>
      <w:r w:rsidRPr="00EC13A8">
        <w:rPr>
          <w:rFonts w:ascii="Cambria Math" w:hAnsi="Cambria Math"/>
          <w:i/>
          <w:lang w:val="en-IL"/>
        </w:rPr>
        <w:t>    }</w:t>
      </w:r>
    </w:p>
    <w:p w14:paraId="6EF9739B" w14:textId="4AE0D246" w:rsidR="00F67A14" w:rsidRDefault="00F67A14" w:rsidP="00F67A14">
      <w:pPr>
        <w:bidi w:val="0"/>
        <w:rPr>
          <w:lang w:val="en-IL"/>
        </w:rPr>
      </w:pPr>
      <w:r>
        <w:rPr>
          <w:lang w:val="en-IL"/>
        </w:rPr>
        <w:t xml:space="preserve">We </w:t>
      </w:r>
      <w:proofErr w:type="spellStart"/>
      <w:r>
        <w:rPr>
          <w:lang w:val="en-IL"/>
        </w:rPr>
        <w:t>chosed</w:t>
      </w:r>
      <w:proofErr w:type="spellEnd"/>
      <w:r>
        <w:rPr>
          <w:lang w:val="en-IL"/>
        </w:rPr>
        <w:t xml:space="preserve"> high epsilon decay </w:t>
      </w:r>
      <w:proofErr w:type="gramStart"/>
      <w:r>
        <w:rPr>
          <w:lang w:val="en-IL"/>
        </w:rPr>
        <w:t>rates  to</w:t>
      </w:r>
      <w:proofErr w:type="gramEnd"/>
      <w:r>
        <w:rPr>
          <w:lang w:val="en-IL"/>
        </w:rPr>
        <w:t xml:space="preserve"> allow the model gradually convergence  to the minimum epsilon value </w:t>
      </w:r>
      <w:r w:rsidRPr="00F67A14">
        <w:t>This slow reduction gives the model sufficient steps to explore different actions, enabling it to improve its policy effectively</w:t>
      </w:r>
      <w:r>
        <w:t xml:space="preserve"> </w:t>
      </w:r>
      <w:r>
        <w:rPr>
          <w:lang w:val="en-IL"/>
        </w:rPr>
        <w:t xml:space="preserve"> .</w:t>
      </w:r>
    </w:p>
    <w:p w14:paraId="5DA01F03" w14:textId="77777777" w:rsidR="00F67A14" w:rsidRDefault="00F67A14" w:rsidP="00F67A14">
      <w:pPr>
        <w:bidi w:val="0"/>
        <w:rPr>
          <w:lang w:val="en-IL"/>
        </w:rPr>
      </w:pPr>
    </w:p>
    <w:p w14:paraId="08A5914B" w14:textId="2747F85A" w:rsidR="00EC13A8" w:rsidRDefault="00F67A14" w:rsidP="00F67A14">
      <w:pPr>
        <w:bidi w:val="0"/>
        <w:rPr>
          <w:lang w:val="en-IL"/>
        </w:rPr>
      </w:pPr>
      <w:r>
        <w:rPr>
          <w:lang w:val="en-IL"/>
        </w:rPr>
        <w:t>To evaluate the performance of the agent w</w:t>
      </w:r>
      <w:r w:rsidR="00EC13A8">
        <w:rPr>
          <w:lang w:val="en-IL"/>
        </w:rPr>
        <w:t xml:space="preserve">e used 2 Main </w:t>
      </w:r>
      <w:proofErr w:type="spellStart"/>
      <w:proofErr w:type="gramStart"/>
      <w:r w:rsidR="00EC13A8">
        <w:rPr>
          <w:lang w:val="en-IL"/>
        </w:rPr>
        <w:t>KPIs</w:t>
      </w:r>
      <w:proofErr w:type="spellEnd"/>
      <w:r w:rsidR="00EC13A8">
        <w:rPr>
          <w:lang w:val="en-IL"/>
        </w:rPr>
        <w:t xml:space="preserve"> :</w:t>
      </w:r>
      <w:proofErr w:type="gramEnd"/>
      <w:r w:rsidR="00EC13A8">
        <w:rPr>
          <w:lang w:val="en-IL"/>
        </w:rPr>
        <w:t xml:space="preserve"> </w:t>
      </w:r>
    </w:p>
    <w:p w14:paraId="3366E16C" w14:textId="5EA800B6" w:rsidR="00EC13A8" w:rsidRDefault="00EC13A8" w:rsidP="00F67A14">
      <w:pPr>
        <w:pStyle w:val="ListParagraph"/>
        <w:numPr>
          <w:ilvl w:val="0"/>
          <w:numId w:val="3"/>
        </w:numPr>
        <w:bidi w:val="0"/>
        <w:rPr>
          <w:lang w:val="en-IL"/>
        </w:rPr>
      </w:pPr>
      <w:r>
        <w:rPr>
          <w:lang w:val="en-IL"/>
        </w:rPr>
        <w:t xml:space="preserve">Mean </w:t>
      </w:r>
      <w:proofErr w:type="gramStart"/>
      <w:r>
        <w:rPr>
          <w:lang w:val="en-IL"/>
        </w:rPr>
        <w:t>reward :</w:t>
      </w:r>
      <w:proofErr w:type="gramEnd"/>
      <w:r>
        <w:rPr>
          <w:lang w:val="en-IL"/>
        </w:rPr>
        <w:t xml:space="preserve"> </w:t>
      </w:r>
      <w:r w:rsidR="00F67A14" w:rsidRPr="00F67A14">
        <w:t>The average reward across all episodes. This metric provides insight into how quickly the model converges to an optimal policy and how well it balances the speed of convergence with the quality of the learned policy</w:t>
      </w:r>
      <w:r w:rsidR="00F67A14">
        <w:t>.</w:t>
      </w:r>
    </w:p>
    <w:p w14:paraId="01A1C163" w14:textId="44DE4CFA" w:rsidR="00501F65" w:rsidRPr="00501F65" w:rsidRDefault="005152A0" w:rsidP="00501F65">
      <w:pPr>
        <w:bidi w:val="0"/>
        <w:rPr>
          <w:lang w:val="en-IL"/>
        </w:rPr>
      </w:pPr>
      <w:r w:rsidRPr="005152A0">
        <w:rPr>
          <w:noProof/>
          <w:lang w:val="en-IL"/>
        </w:rPr>
        <w:drawing>
          <wp:inline distT="0" distB="0" distL="0" distR="0" wp14:anchorId="1F3BF162" wp14:editId="17FF9B0A">
            <wp:extent cx="5731510" cy="1475105"/>
            <wp:effectExtent l="0" t="0" r="2540" b="0"/>
            <wp:docPr id="1250517091"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517091" name="Picture 1" descr="A screenshot of a black screen&#10;&#10;Description automatically generated"/>
                    <pic:cNvPicPr/>
                  </pic:nvPicPr>
                  <pic:blipFill>
                    <a:blip r:embed="rId9"/>
                    <a:stretch>
                      <a:fillRect/>
                    </a:stretch>
                  </pic:blipFill>
                  <pic:spPr>
                    <a:xfrm>
                      <a:off x="0" y="0"/>
                      <a:ext cx="5731510" cy="1475105"/>
                    </a:xfrm>
                    <a:prstGeom prst="rect">
                      <a:avLst/>
                    </a:prstGeom>
                  </pic:spPr>
                </pic:pic>
              </a:graphicData>
            </a:graphic>
          </wp:inline>
        </w:drawing>
      </w:r>
    </w:p>
    <w:p w14:paraId="2D4E333B" w14:textId="79E05D67" w:rsidR="00501F65" w:rsidRPr="00501F65" w:rsidRDefault="00501F65" w:rsidP="00501F65">
      <w:pPr>
        <w:pStyle w:val="ListParagraph"/>
        <w:bidi w:val="0"/>
        <w:rPr>
          <w:lang w:val="en-IL"/>
        </w:rPr>
      </w:pPr>
    </w:p>
    <w:p w14:paraId="3DD6653A" w14:textId="4CC750AB" w:rsidR="00EC13A8" w:rsidRDefault="00EC13A8" w:rsidP="00F67A14">
      <w:pPr>
        <w:pStyle w:val="ListParagraph"/>
        <w:numPr>
          <w:ilvl w:val="0"/>
          <w:numId w:val="3"/>
        </w:numPr>
        <w:bidi w:val="0"/>
        <w:rPr>
          <w:lang w:val="en-IL"/>
        </w:rPr>
      </w:pPr>
      <w:r>
        <w:rPr>
          <w:lang w:val="en-IL"/>
        </w:rPr>
        <w:t xml:space="preserve"> </w:t>
      </w:r>
      <w:r w:rsidR="00F67A14" w:rsidRPr="00F67A14">
        <w:t>The average reward obtained in the last 100 episodes. This metric indicates the stability and performance of the agent after training is complete</w:t>
      </w:r>
    </w:p>
    <w:p w14:paraId="5AFBF01C" w14:textId="1075D5C9" w:rsidR="00501F65" w:rsidRPr="00501F65" w:rsidRDefault="00EF1C49" w:rsidP="00501F65">
      <w:pPr>
        <w:bidi w:val="0"/>
        <w:ind w:left="360"/>
        <w:rPr>
          <w:lang w:val="en-IL"/>
        </w:rPr>
      </w:pPr>
      <w:r w:rsidRPr="00EF1C49">
        <w:rPr>
          <w:noProof/>
          <w:lang w:val="en-IL"/>
        </w:rPr>
        <w:lastRenderedPageBreak/>
        <w:drawing>
          <wp:inline distT="0" distB="0" distL="0" distR="0" wp14:anchorId="139744F5" wp14:editId="2E8CCAC8">
            <wp:extent cx="5731510" cy="1466850"/>
            <wp:effectExtent l="0" t="0" r="2540" b="0"/>
            <wp:docPr id="1092524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524508" name=""/>
                    <pic:cNvPicPr/>
                  </pic:nvPicPr>
                  <pic:blipFill>
                    <a:blip r:embed="rId10"/>
                    <a:stretch>
                      <a:fillRect/>
                    </a:stretch>
                  </pic:blipFill>
                  <pic:spPr>
                    <a:xfrm>
                      <a:off x="0" y="0"/>
                      <a:ext cx="5731510" cy="1466850"/>
                    </a:xfrm>
                    <a:prstGeom prst="rect">
                      <a:avLst/>
                    </a:prstGeom>
                  </pic:spPr>
                </pic:pic>
              </a:graphicData>
            </a:graphic>
          </wp:inline>
        </w:drawing>
      </w:r>
    </w:p>
    <w:p w14:paraId="2170ABF1" w14:textId="77777777" w:rsidR="00501F65" w:rsidRDefault="00501F65" w:rsidP="00501F65">
      <w:pPr>
        <w:bidi w:val="0"/>
        <w:rPr>
          <w:lang w:val="en-IL"/>
        </w:rPr>
      </w:pPr>
    </w:p>
    <w:p w14:paraId="34AD1103" w14:textId="547D2A16" w:rsidR="002F472D" w:rsidRPr="006B2622" w:rsidRDefault="005152A0" w:rsidP="002F472D">
      <w:pPr>
        <w:bidi w:val="0"/>
      </w:pPr>
      <w:r>
        <w:rPr>
          <w:noProof/>
        </w:rPr>
        <w:drawing>
          <wp:inline distT="0" distB="0" distL="0" distR="0" wp14:anchorId="0403EBF7" wp14:editId="23D8F008">
            <wp:extent cx="5727700" cy="4298950"/>
            <wp:effectExtent l="0" t="0" r="6350" b="6350"/>
            <wp:docPr id="177490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4298950"/>
                    </a:xfrm>
                    <a:prstGeom prst="rect">
                      <a:avLst/>
                    </a:prstGeom>
                    <a:noFill/>
                    <a:ln>
                      <a:noFill/>
                    </a:ln>
                  </pic:spPr>
                </pic:pic>
              </a:graphicData>
            </a:graphic>
          </wp:inline>
        </w:drawing>
      </w:r>
    </w:p>
    <w:p w14:paraId="6AF244D3" w14:textId="3ED0D8BC" w:rsidR="005152A0" w:rsidRDefault="00F67A14" w:rsidP="00F67A14">
      <w:pPr>
        <w:bidi w:val="0"/>
        <w:rPr>
          <w:lang w:val="en-IL"/>
        </w:rPr>
      </w:pPr>
      <w:r w:rsidRPr="00F67A14">
        <w:t>Both KPIs are highly correlated, which suggests that models with higher mean rewards also tend to have better stability in the last 100 episodes</w:t>
      </w:r>
      <w:r w:rsidR="005152A0">
        <w:rPr>
          <w:lang w:val="en-IL"/>
        </w:rPr>
        <w:t xml:space="preserve">. Moreover </w:t>
      </w:r>
      <w:proofErr w:type="spellStart"/>
      <w:r w:rsidR="005152A0">
        <w:rPr>
          <w:lang w:val="en-IL"/>
        </w:rPr>
        <w:t>highe</w:t>
      </w:r>
      <w:proofErr w:type="spellEnd"/>
      <w:r w:rsidR="005152A0">
        <w:rPr>
          <w:lang w:val="en-IL"/>
        </w:rPr>
        <w:t xml:space="preserve"> learning rate</w:t>
      </w:r>
      <w:r>
        <w:rPr>
          <w:lang w:val="en-IL"/>
        </w:rPr>
        <w:t xml:space="preserve"> (alpha)</w:t>
      </w:r>
      <w:r w:rsidR="005152A0">
        <w:rPr>
          <w:lang w:val="en-IL"/>
        </w:rPr>
        <w:t xml:space="preserve"> and </w:t>
      </w:r>
      <w:r>
        <w:rPr>
          <w:lang w:val="en-IL"/>
        </w:rPr>
        <w:t xml:space="preserve">slower </w:t>
      </w:r>
      <w:r w:rsidR="005152A0">
        <w:rPr>
          <w:lang w:val="en-IL"/>
        </w:rPr>
        <w:t xml:space="preserve">epsilon decay </w:t>
      </w:r>
      <w:r>
        <w:rPr>
          <w:lang w:val="en-IL"/>
        </w:rPr>
        <w:t>rates</w:t>
      </w:r>
      <w:r w:rsidR="005152A0">
        <w:rPr>
          <w:lang w:val="en-IL"/>
        </w:rPr>
        <w:t xml:space="preserve"> tend to help the agent, </w:t>
      </w:r>
      <w:r>
        <w:rPr>
          <w:lang w:val="en-IL"/>
        </w:rPr>
        <w:t>small E</w:t>
      </w:r>
      <w:r w:rsidR="005152A0">
        <w:rPr>
          <w:lang w:val="en-IL"/>
        </w:rPr>
        <w:t xml:space="preserve">psilon decay </w:t>
      </w:r>
      <w:r>
        <w:rPr>
          <w:lang w:val="en-IL"/>
        </w:rPr>
        <w:t xml:space="preserve"> rates lead</w:t>
      </w:r>
      <w:r w:rsidR="00251C64">
        <w:rPr>
          <w:lang w:val="en-IL"/>
        </w:rPr>
        <w:t xml:space="preserve"> to quickly reduction of the epsilon ( </w:t>
      </w:r>
      <m:oMath>
        <m:r>
          <w:rPr>
            <w:rFonts w:ascii="Cambria Math" w:hAnsi="Cambria Math"/>
            <w:lang w:val="en-IL"/>
          </w:rPr>
          <m:t>ne</m:t>
        </m:r>
        <m:sSub>
          <m:sSubPr>
            <m:ctrlPr>
              <w:rPr>
                <w:rFonts w:ascii="Cambria Math" w:hAnsi="Cambria Math"/>
                <w:i/>
                <w:lang w:val="en-IL"/>
              </w:rPr>
            </m:ctrlPr>
          </m:sSubPr>
          <m:e>
            <m:r>
              <w:rPr>
                <w:rFonts w:ascii="Cambria Math" w:hAnsi="Cambria Math"/>
                <w:lang w:val="en-IL"/>
              </w:rPr>
              <m:t>w</m:t>
            </m:r>
          </m:e>
          <m:sub>
            <m:r>
              <w:rPr>
                <w:rFonts w:ascii="Cambria Math" w:hAnsi="Cambria Math"/>
                <w:lang w:val="en-IL"/>
              </w:rPr>
              <m:t>epsilon</m:t>
            </m:r>
          </m:sub>
        </m:sSub>
        <m:r>
          <w:rPr>
            <w:rFonts w:ascii="Cambria Math" w:hAnsi="Cambria Math"/>
            <w:lang w:val="en-IL"/>
          </w:rPr>
          <m:t>=epsilon decay*epsilon),</m:t>
        </m:r>
      </m:oMath>
      <w:r>
        <w:rPr>
          <w:rFonts w:eastAsiaTheme="minorEastAsia"/>
          <w:lang w:val="en-IL"/>
        </w:rPr>
        <w:t xml:space="preserve"> in this case the agent lack of exploration during the learning process</w:t>
      </w:r>
      <w:r w:rsidR="00251C64">
        <w:rPr>
          <w:rFonts w:eastAsiaTheme="minorEastAsia"/>
          <w:lang w:val="en-IL"/>
        </w:rPr>
        <w:t xml:space="preserve">. </w:t>
      </w:r>
    </w:p>
    <w:p w14:paraId="57DFBE7C" w14:textId="77777777" w:rsidR="00251C64" w:rsidRDefault="00251C64" w:rsidP="00251C64">
      <w:pPr>
        <w:bidi w:val="0"/>
        <w:rPr>
          <w:lang w:val="en-IL"/>
        </w:rPr>
      </w:pPr>
    </w:p>
    <w:p w14:paraId="0F02A419" w14:textId="4AAA6946" w:rsidR="00251C64" w:rsidRDefault="00251C64" w:rsidP="00251C64">
      <w:pPr>
        <w:pStyle w:val="Heading4"/>
        <w:bidi w:val="0"/>
        <w:rPr>
          <w:lang w:val="en-IL"/>
        </w:rPr>
      </w:pPr>
      <w:r>
        <w:rPr>
          <w:lang w:val="en-IL"/>
        </w:rPr>
        <w:t>Best Model evaluation</w:t>
      </w:r>
    </w:p>
    <w:p w14:paraId="58A69185" w14:textId="472FEDE4" w:rsidR="00251C64" w:rsidRDefault="00F67A14" w:rsidP="00F67A14">
      <w:pPr>
        <w:bidi w:val="0"/>
        <w:rPr>
          <w:lang w:val="en-IL"/>
        </w:rPr>
      </w:pPr>
      <w:r w:rsidRPr="00F67A14">
        <w:t xml:space="preserve">Given the short training time (a few seconds per run), we selected </w:t>
      </w:r>
      <w:r w:rsidRPr="00F67A14">
        <w:rPr>
          <w:b/>
          <w:bCs/>
        </w:rPr>
        <w:t>Last 100 Episodes Reward</w:t>
      </w:r>
      <w:r w:rsidRPr="00F67A14">
        <w:t xml:space="preserve"> as the primary KPI for identifying the best model. The best hyperparameters were:</w:t>
      </w:r>
    </w:p>
    <w:p w14:paraId="4026B94A" w14:textId="77777777" w:rsidR="005C43F0" w:rsidRDefault="005C43F0" w:rsidP="005C43F0">
      <w:pPr>
        <w:bidi w:val="0"/>
        <w:rPr>
          <w:lang w:val="en-IL"/>
        </w:rPr>
      </w:pPr>
    </w:p>
    <w:p w14:paraId="0929833F" w14:textId="77777777" w:rsidR="00251C64" w:rsidRPr="00EC13A8" w:rsidRDefault="00251C64" w:rsidP="00251C64">
      <w:pPr>
        <w:bidi w:val="0"/>
        <w:rPr>
          <w:rFonts w:ascii="Cambria Math" w:hAnsi="Cambria Math"/>
          <w:i/>
          <w:lang w:val="en-IL"/>
        </w:rPr>
      </w:pPr>
      <w:r>
        <w:rPr>
          <w:rFonts w:ascii="Cambria Math" w:hAnsi="Cambria Math"/>
          <w:i/>
          <w:lang w:val="en-IL"/>
        </w:rPr>
        <w:lastRenderedPageBreak/>
        <w:t xml:space="preserve">Best </w:t>
      </w:r>
      <w:r w:rsidRPr="00EC13A8">
        <w:rPr>
          <w:rFonts w:ascii="Cambria Math" w:hAnsi="Cambria Math"/>
          <w:i/>
          <w:lang w:val="en-IL"/>
        </w:rPr>
        <w:t>HYPERPARAMS = {</w:t>
      </w:r>
    </w:p>
    <w:p w14:paraId="189CB8E4" w14:textId="77777777" w:rsidR="00251C64" w:rsidRPr="00EC13A8" w:rsidRDefault="00251C64" w:rsidP="00251C64">
      <w:pPr>
        <w:bidi w:val="0"/>
        <w:rPr>
          <w:rFonts w:ascii="Cambria Math" w:hAnsi="Cambria Math"/>
          <w:i/>
          <w:lang w:val="en-IL"/>
        </w:rPr>
      </w:pPr>
      <w:r w:rsidRPr="00EC13A8">
        <w:rPr>
          <w:rFonts w:ascii="Cambria Math" w:hAnsi="Cambria Math"/>
          <w:i/>
          <w:lang w:val="en-IL"/>
        </w:rPr>
        <w:t>    'alpha</w:t>
      </w:r>
      <w:proofErr w:type="gramStart"/>
      <w:r w:rsidRPr="00EC13A8">
        <w:rPr>
          <w:rFonts w:ascii="Cambria Math" w:hAnsi="Cambria Math"/>
          <w:i/>
          <w:lang w:val="en-IL"/>
        </w:rPr>
        <w:t>' :</w:t>
      </w:r>
      <w:proofErr w:type="gramEnd"/>
      <w:r w:rsidRPr="00EC13A8">
        <w:rPr>
          <w:rFonts w:ascii="Cambria Math" w:hAnsi="Cambria Math"/>
          <w:i/>
          <w:lang w:val="en-IL"/>
        </w:rPr>
        <w:t xml:space="preserve"> [</w:t>
      </w:r>
      <w:r w:rsidRPr="002F472D">
        <w:rPr>
          <w:rFonts w:ascii="Cambria Math" w:hAnsi="Cambria Math"/>
          <w:i/>
        </w:rPr>
        <w:t>0.</w:t>
      </w:r>
      <w:r>
        <w:rPr>
          <w:rFonts w:ascii="Cambria Math" w:hAnsi="Cambria Math"/>
          <w:i/>
        </w:rPr>
        <w:t>3</w:t>
      </w:r>
      <w:r w:rsidRPr="00EC13A8">
        <w:rPr>
          <w:rFonts w:ascii="Cambria Math" w:hAnsi="Cambria Math"/>
          <w:i/>
          <w:lang w:val="en-IL"/>
        </w:rPr>
        <w:t>],            # Learning rate</w:t>
      </w:r>
    </w:p>
    <w:p w14:paraId="4F6DD4B9" w14:textId="77777777" w:rsidR="00251C64" w:rsidRPr="00EC13A8" w:rsidRDefault="00251C64" w:rsidP="00251C64">
      <w:pPr>
        <w:bidi w:val="0"/>
        <w:rPr>
          <w:rFonts w:ascii="Cambria Math" w:hAnsi="Cambria Math"/>
          <w:i/>
          <w:lang w:val="en-IL"/>
        </w:rPr>
      </w:pPr>
      <w:r w:rsidRPr="00EC13A8">
        <w:rPr>
          <w:rFonts w:ascii="Cambria Math" w:hAnsi="Cambria Math"/>
          <w:i/>
          <w:lang w:val="en-IL"/>
        </w:rPr>
        <w:t>    'gamma</w:t>
      </w:r>
      <w:proofErr w:type="gramStart"/>
      <w:r w:rsidRPr="00EC13A8">
        <w:rPr>
          <w:rFonts w:ascii="Cambria Math" w:hAnsi="Cambria Math"/>
          <w:i/>
          <w:lang w:val="en-IL"/>
        </w:rPr>
        <w:t>' :</w:t>
      </w:r>
      <w:proofErr w:type="gramEnd"/>
      <w:r w:rsidRPr="00EC13A8">
        <w:rPr>
          <w:rFonts w:ascii="Cambria Math" w:hAnsi="Cambria Math"/>
          <w:i/>
          <w:lang w:val="en-IL"/>
        </w:rPr>
        <w:t xml:space="preserve"> [</w:t>
      </w:r>
      <w:r w:rsidRPr="002F472D">
        <w:rPr>
          <w:rFonts w:ascii="Cambria Math" w:hAnsi="Cambria Math"/>
          <w:i/>
        </w:rPr>
        <w:t>0.</w:t>
      </w:r>
      <w:r>
        <w:rPr>
          <w:rFonts w:ascii="Cambria Math" w:hAnsi="Cambria Math"/>
          <w:i/>
        </w:rPr>
        <w:t>97</w:t>
      </w:r>
      <w:r w:rsidRPr="00EC13A8">
        <w:rPr>
          <w:rFonts w:ascii="Cambria Math" w:hAnsi="Cambria Math"/>
          <w:i/>
          <w:lang w:val="en-IL"/>
        </w:rPr>
        <w:t>],          # Discount factor</w:t>
      </w:r>
    </w:p>
    <w:p w14:paraId="4386AB80" w14:textId="77777777" w:rsidR="00251C64" w:rsidRPr="00EC13A8" w:rsidRDefault="00251C64" w:rsidP="00251C64">
      <w:pPr>
        <w:bidi w:val="0"/>
        <w:rPr>
          <w:rFonts w:ascii="Cambria Math" w:hAnsi="Cambria Math"/>
          <w:i/>
          <w:lang w:val="en-IL"/>
        </w:rPr>
      </w:pPr>
      <w:r w:rsidRPr="00EC13A8">
        <w:rPr>
          <w:rFonts w:ascii="Cambria Math" w:hAnsi="Cambria Math"/>
          <w:i/>
          <w:lang w:val="en-IL"/>
        </w:rPr>
        <w:t>    'epsilon</w:t>
      </w:r>
      <w:proofErr w:type="gramStart"/>
      <w:r w:rsidRPr="00EC13A8">
        <w:rPr>
          <w:rFonts w:ascii="Cambria Math" w:hAnsi="Cambria Math"/>
          <w:i/>
          <w:lang w:val="en-IL"/>
        </w:rPr>
        <w:t>' :</w:t>
      </w:r>
      <w:proofErr w:type="gramEnd"/>
      <w:r w:rsidRPr="00EC13A8">
        <w:rPr>
          <w:rFonts w:ascii="Cambria Math" w:hAnsi="Cambria Math"/>
          <w:i/>
          <w:lang w:val="en-IL"/>
        </w:rPr>
        <w:t xml:space="preserve"> [1.0],         # Initial epsilon for exploration</w:t>
      </w:r>
    </w:p>
    <w:p w14:paraId="206E35BA" w14:textId="77777777" w:rsidR="00251C64" w:rsidRPr="00EC13A8" w:rsidRDefault="00251C64" w:rsidP="00251C64">
      <w:pPr>
        <w:bidi w:val="0"/>
        <w:rPr>
          <w:rFonts w:ascii="Cambria Math" w:hAnsi="Cambria Math"/>
          <w:i/>
          <w:lang w:val="en-IL"/>
        </w:rPr>
      </w:pPr>
      <w:r w:rsidRPr="00EC13A8">
        <w:rPr>
          <w:rFonts w:ascii="Cambria Math" w:hAnsi="Cambria Math"/>
          <w:i/>
          <w:lang w:val="en-IL"/>
        </w:rPr>
        <w:t>    '</w:t>
      </w:r>
      <w:proofErr w:type="spellStart"/>
      <w:r w:rsidRPr="00EC13A8">
        <w:rPr>
          <w:rFonts w:ascii="Cambria Math" w:hAnsi="Cambria Math"/>
          <w:i/>
          <w:lang w:val="en-IL"/>
        </w:rPr>
        <w:t>epsilon_decay</w:t>
      </w:r>
      <w:proofErr w:type="spellEnd"/>
      <w:proofErr w:type="gramStart"/>
      <w:r w:rsidRPr="00EC13A8">
        <w:rPr>
          <w:rFonts w:ascii="Cambria Math" w:hAnsi="Cambria Math"/>
          <w:i/>
          <w:lang w:val="en-IL"/>
        </w:rPr>
        <w:t>' :</w:t>
      </w:r>
      <w:proofErr w:type="gramEnd"/>
      <w:r w:rsidRPr="00EC13A8">
        <w:rPr>
          <w:rFonts w:ascii="Cambria Math" w:hAnsi="Cambria Math"/>
          <w:i/>
          <w:lang w:val="en-IL"/>
        </w:rPr>
        <w:t>[</w:t>
      </w:r>
      <w:r w:rsidRPr="002F472D">
        <w:rPr>
          <w:rFonts w:ascii="Segoe UI" w:hAnsi="Segoe UI" w:cs="Segoe UI"/>
          <w:color w:val="CCCCCC"/>
          <w:sz w:val="18"/>
          <w:szCs w:val="18"/>
        </w:rPr>
        <w:t xml:space="preserve"> </w:t>
      </w:r>
      <w:r w:rsidRPr="002F472D">
        <w:rPr>
          <w:rFonts w:ascii="Cambria Math" w:hAnsi="Cambria Math"/>
          <w:i/>
        </w:rPr>
        <w:t>0.9</w:t>
      </w:r>
      <w:r>
        <w:rPr>
          <w:rFonts w:ascii="Cambria Math" w:hAnsi="Cambria Math"/>
          <w:i/>
        </w:rPr>
        <w:t>95</w:t>
      </w:r>
      <w:r w:rsidRPr="00EC13A8">
        <w:rPr>
          <w:rFonts w:ascii="Cambria Math" w:hAnsi="Cambria Math"/>
          <w:i/>
          <w:lang w:val="en-IL"/>
        </w:rPr>
        <w:t>], # Decay rate for epsilon</w:t>
      </w:r>
    </w:p>
    <w:p w14:paraId="3F0FED72" w14:textId="77777777" w:rsidR="00251C64" w:rsidRPr="00EC13A8" w:rsidRDefault="00251C64" w:rsidP="00251C64">
      <w:pPr>
        <w:bidi w:val="0"/>
        <w:rPr>
          <w:rFonts w:ascii="Cambria Math" w:hAnsi="Cambria Math"/>
          <w:i/>
          <w:lang w:val="en-IL"/>
        </w:rPr>
      </w:pPr>
      <w:r w:rsidRPr="00EC13A8">
        <w:rPr>
          <w:rFonts w:ascii="Cambria Math" w:hAnsi="Cambria Math"/>
          <w:i/>
          <w:lang w:val="en-IL"/>
        </w:rPr>
        <w:t>    '</w:t>
      </w:r>
      <w:proofErr w:type="spellStart"/>
      <w:r w:rsidRPr="00EC13A8">
        <w:rPr>
          <w:rFonts w:ascii="Cambria Math" w:hAnsi="Cambria Math"/>
          <w:i/>
          <w:lang w:val="en-IL"/>
        </w:rPr>
        <w:t>epsilon_min</w:t>
      </w:r>
      <w:proofErr w:type="spellEnd"/>
      <w:proofErr w:type="gramStart"/>
      <w:r w:rsidRPr="00EC13A8">
        <w:rPr>
          <w:rFonts w:ascii="Cambria Math" w:hAnsi="Cambria Math"/>
          <w:i/>
          <w:lang w:val="en-IL"/>
        </w:rPr>
        <w:t>' :</w:t>
      </w:r>
      <w:proofErr w:type="gramEnd"/>
      <w:r w:rsidRPr="00EC13A8">
        <w:rPr>
          <w:rFonts w:ascii="Cambria Math" w:hAnsi="Cambria Math"/>
          <w:i/>
          <w:lang w:val="en-IL"/>
        </w:rPr>
        <w:t xml:space="preserve"> [0.01],     # Minimum epsilon</w:t>
      </w:r>
    </w:p>
    <w:p w14:paraId="61151630" w14:textId="77777777" w:rsidR="00251C64" w:rsidRPr="00EC13A8" w:rsidRDefault="00251C64" w:rsidP="00251C64">
      <w:pPr>
        <w:bidi w:val="0"/>
        <w:rPr>
          <w:rFonts w:ascii="Cambria Math" w:hAnsi="Cambria Math"/>
          <w:i/>
          <w:lang w:val="en-IL"/>
        </w:rPr>
      </w:pPr>
      <w:r w:rsidRPr="00EC13A8">
        <w:rPr>
          <w:rFonts w:ascii="Cambria Math" w:hAnsi="Cambria Math"/>
          <w:i/>
          <w:lang w:val="en-IL"/>
        </w:rPr>
        <w:t>    '</w:t>
      </w:r>
      <w:proofErr w:type="spellStart"/>
      <w:r w:rsidRPr="00EC13A8">
        <w:rPr>
          <w:rFonts w:ascii="Cambria Math" w:hAnsi="Cambria Math"/>
          <w:i/>
          <w:lang w:val="en-IL"/>
        </w:rPr>
        <w:t>n_episodes</w:t>
      </w:r>
      <w:proofErr w:type="spellEnd"/>
      <w:proofErr w:type="gramStart"/>
      <w:r w:rsidRPr="00EC13A8">
        <w:rPr>
          <w:rFonts w:ascii="Cambria Math" w:hAnsi="Cambria Math"/>
          <w:i/>
          <w:lang w:val="en-IL"/>
        </w:rPr>
        <w:t>' :</w:t>
      </w:r>
      <w:proofErr w:type="gramEnd"/>
      <w:r w:rsidRPr="00EC13A8">
        <w:rPr>
          <w:rFonts w:ascii="Cambria Math" w:hAnsi="Cambria Math"/>
          <w:i/>
          <w:lang w:val="en-IL"/>
        </w:rPr>
        <w:t xml:space="preserve"> [5000],    # Total episodes</w:t>
      </w:r>
    </w:p>
    <w:p w14:paraId="01011F3C" w14:textId="77777777" w:rsidR="00251C64" w:rsidRPr="00EC13A8" w:rsidRDefault="00251C64" w:rsidP="00251C64">
      <w:pPr>
        <w:bidi w:val="0"/>
        <w:rPr>
          <w:rFonts w:ascii="Cambria Math" w:hAnsi="Cambria Math"/>
          <w:i/>
          <w:lang w:val="en-IL"/>
        </w:rPr>
      </w:pPr>
      <w:r w:rsidRPr="00EC13A8">
        <w:rPr>
          <w:rFonts w:ascii="Cambria Math" w:hAnsi="Cambria Math"/>
          <w:i/>
          <w:lang w:val="en-IL"/>
        </w:rPr>
        <w:t>    '</w:t>
      </w:r>
      <w:proofErr w:type="spellStart"/>
      <w:r w:rsidRPr="00EC13A8">
        <w:rPr>
          <w:rFonts w:ascii="Cambria Math" w:hAnsi="Cambria Math"/>
          <w:i/>
          <w:lang w:val="en-IL"/>
        </w:rPr>
        <w:t>max_steps</w:t>
      </w:r>
      <w:proofErr w:type="spellEnd"/>
      <w:proofErr w:type="gramStart"/>
      <w:r w:rsidRPr="00EC13A8">
        <w:rPr>
          <w:rFonts w:ascii="Cambria Math" w:hAnsi="Cambria Math"/>
          <w:i/>
          <w:lang w:val="en-IL"/>
        </w:rPr>
        <w:t>' :</w:t>
      </w:r>
      <w:proofErr w:type="gramEnd"/>
      <w:r w:rsidRPr="00EC13A8">
        <w:rPr>
          <w:rFonts w:ascii="Cambria Math" w:hAnsi="Cambria Math"/>
          <w:i/>
          <w:lang w:val="en-IL"/>
        </w:rPr>
        <w:t xml:space="preserve"> [100]        # Max steps per episode</w:t>
      </w:r>
    </w:p>
    <w:p w14:paraId="2317F493" w14:textId="3CD96154" w:rsidR="00251C64" w:rsidRDefault="00251C64" w:rsidP="00251C64">
      <w:pPr>
        <w:bidi w:val="0"/>
        <w:rPr>
          <w:rFonts w:ascii="Cambria Math" w:hAnsi="Cambria Math"/>
          <w:i/>
          <w:lang w:val="en-IL"/>
        </w:rPr>
      </w:pPr>
      <w:r w:rsidRPr="00EC13A8">
        <w:rPr>
          <w:rFonts w:ascii="Cambria Math" w:hAnsi="Cambria Math"/>
          <w:i/>
          <w:lang w:val="en-IL"/>
        </w:rPr>
        <w:t>    }</w:t>
      </w:r>
    </w:p>
    <w:p w14:paraId="6A4EB8E6" w14:textId="1E43FC23" w:rsidR="00251C64" w:rsidRDefault="00251C64" w:rsidP="00251C64">
      <w:pPr>
        <w:bidi w:val="0"/>
        <w:rPr>
          <w:rFonts w:ascii="Cambria Math" w:hAnsi="Cambria Math"/>
          <w:i/>
          <w:lang w:val="en-IL"/>
        </w:rPr>
      </w:pPr>
      <w:r>
        <w:rPr>
          <w:rFonts w:ascii="Cambria Math" w:hAnsi="Cambria Math"/>
          <w:i/>
          <w:noProof/>
          <w:lang w:val="en-IL"/>
        </w:rPr>
        <w:drawing>
          <wp:anchor distT="0" distB="0" distL="114300" distR="114300" simplePos="0" relativeHeight="251660288" behindDoc="0" locked="0" layoutInCell="1" allowOverlap="1" wp14:anchorId="71B17D3B" wp14:editId="5CBC00D7">
            <wp:simplePos x="0" y="0"/>
            <wp:positionH relativeFrom="margin">
              <wp:align>right</wp:align>
            </wp:positionH>
            <wp:positionV relativeFrom="paragraph">
              <wp:posOffset>2492237</wp:posOffset>
            </wp:positionV>
            <wp:extent cx="5725160" cy="2385695"/>
            <wp:effectExtent l="0" t="0" r="8890" b="0"/>
            <wp:wrapSquare wrapText="bothSides"/>
            <wp:docPr id="19854087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2385695"/>
                    </a:xfrm>
                    <a:prstGeom prst="rect">
                      <a:avLst/>
                    </a:prstGeom>
                    <a:noFill/>
                    <a:ln>
                      <a:noFill/>
                    </a:ln>
                  </pic:spPr>
                </pic:pic>
              </a:graphicData>
            </a:graphic>
          </wp:anchor>
        </w:drawing>
      </w:r>
      <w:r>
        <w:rPr>
          <w:rFonts w:ascii="Cambria Math" w:hAnsi="Cambria Math"/>
          <w:i/>
          <w:noProof/>
          <w:lang w:val="en-IL"/>
        </w:rPr>
        <w:drawing>
          <wp:inline distT="0" distB="0" distL="0" distR="0" wp14:anchorId="11290EAB" wp14:editId="7E2A958F">
            <wp:extent cx="5727700" cy="2387600"/>
            <wp:effectExtent l="0" t="0" r="6350" b="0"/>
            <wp:docPr id="18972162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387600"/>
                    </a:xfrm>
                    <a:prstGeom prst="rect">
                      <a:avLst/>
                    </a:prstGeom>
                    <a:noFill/>
                    <a:ln>
                      <a:noFill/>
                    </a:ln>
                  </pic:spPr>
                </pic:pic>
              </a:graphicData>
            </a:graphic>
          </wp:inline>
        </w:drawing>
      </w:r>
    </w:p>
    <w:p w14:paraId="6BE2D169" w14:textId="44C6F15E" w:rsidR="00251C64" w:rsidRDefault="00251C64" w:rsidP="00251C64">
      <w:pPr>
        <w:bidi w:val="0"/>
        <w:rPr>
          <w:rFonts w:ascii="Cambria Math" w:hAnsi="Cambria Math"/>
          <w:i/>
          <w:noProof/>
          <w:lang w:val="en-IL"/>
        </w:rPr>
      </w:pPr>
    </w:p>
    <w:p w14:paraId="27BBAA7B" w14:textId="15F085E4" w:rsidR="005152A0" w:rsidRPr="00EC13A8" w:rsidRDefault="005C43F0" w:rsidP="00251C64">
      <w:pPr>
        <w:bidi w:val="0"/>
        <w:rPr>
          <w:lang w:val="en-IL"/>
        </w:rPr>
      </w:pPr>
      <w:r>
        <w:rPr>
          <w:rFonts w:ascii="Cambria Math" w:hAnsi="Cambria Math"/>
          <w:i/>
          <w:noProof/>
          <w:lang w:val="en-IL"/>
        </w:rPr>
        <w:lastRenderedPageBreak/>
        <w:drawing>
          <wp:anchor distT="0" distB="0" distL="114300" distR="114300" simplePos="0" relativeHeight="251659264" behindDoc="0" locked="0" layoutInCell="1" allowOverlap="1" wp14:anchorId="6FB0262F" wp14:editId="7D33F635">
            <wp:simplePos x="0" y="0"/>
            <wp:positionH relativeFrom="margin">
              <wp:posOffset>5118510</wp:posOffset>
            </wp:positionH>
            <wp:positionV relativeFrom="paragraph">
              <wp:posOffset>878277</wp:posOffset>
            </wp:positionV>
            <wp:extent cx="1314450" cy="1314450"/>
            <wp:effectExtent l="0" t="0" r="0" b="0"/>
            <wp:wrapSquare wrapText="bothSides"/>
            <wp:docPr id="14812480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0" cy="1314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026BB5" w14:textId="04D567FB" w:rsidR="00251C64" w:rsidRDefault="00251C64" w:rsidP="005C43F0"/>
    <w:p w14:paraId="3B88D477" w14:textId="1F268335" w:rsidR="00251C64" w:rsidRDefault="008B3475" w:rsidP="005C43F0">
      <w:r>
        <w:rPr>
          <w:noProof/>
          <w:lang w:val="en-IL"/>
        </w:rPr>
        <w:drawing>
          <wp:anchor distT="0" distB="0" distL="114300" distR="114300" simplePos="0" relativeHeight="251661312" behindDoc="0" locked="0" layoutInCell="1" allowOverlap="1" wp14:anchorId="02C36763" wp14:editId="49886CAD">
            <wp:simplePos x="0" y="0"/>
            <wp:positionH relativeFrom="margin">
              <wp:posOffset>201930</wp:posOffset>
            </wp:positionH>
            <wp:positionV relativeFrom="paragraph">
              <wp:posOffset>289560</wp:posOffset>
            </wp:positionV>
            <wp:extent cx="4606290" cy="2306320"/>
            <wp:effectExtent l="0" t="0" r="3810" b="0"/>
            <wp:wrapSquare wrapText="bothSides"/>
            <wp:docPr id="5171014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l="17712" r="16199" b="573"/>
                    <a:stretch/>
                  </pic:blipFill>
                  <pic:spPr bwMode="auto">
                    <a:xfrm>
                      <a:off x="0" y="0"/>
                      <a:ext cx="4606290" cy="23063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3BA6A7" w14:textId="28BAA3B2" w:rsidR="005C43F0" w:rsidRDefault="005C43F0" w:rsidP="005C43F0"/>
    <w:p w14:paraId="1E638474" w14:textId="2525B0AD" w:rsidR="005C43F0" w:rsidRDefault="005C43F0" w:rsidP="005C43F0"/>
    <w:p w14:paraId="3E5EF1B5" w14:textId="615A6711" w:rsidR="005C43F0" w:rsidRDefault="005C43F0" w:rsidP="005C43F0"/>
    <w:p w14:paraId="4590587B" w14:textId="0A6A7FA8" w:rsidR="005C43F0" w:rsidRDefault="005C43F0" w:rsidP="005C43F0"/>
    <w:p w14:paraId="6F2B00FD" w14:textId="281CDBAE" w:rsidR="005C43F0" w:rsidRDefault="005C43F0" w:rsidP="005C43F0"/>
    <w:p w14:paraId="71A43962" w14:textId="77777777" w:rsidR="00F67A14" w:rsidRDefault="00F67A14" w:rsidP="00F67A14">
      <w:pPr>
        <w:bidi w:val="0"/>
      </w:pPr>
    </w:p>
    <w:p w14:paraId="0BADAD74" w14:textId="77777777" w:rsidR="00F67A14" w:rsidRDefault="00F67A14" w:rsidP="00F67A14">
      <w:pPr>
        <w:bidi w:val="0"/>
      </w:pPr>
    </w:p>
    <w:p w14:paraId="3A3DAC39" w14:textId="4DDCF056" w:rsidR="005C43F0" w:rsidRDefault="005C43F0" w:rsidP="00C938BC">
      <w:pPr>
        <w:bidi w:val="0"/>
      </w:pPr>
      <w:r>
        <w:t xml:space="preserve">We can see that the best model convergence after around </w:t>
      </w:r>
      <w:r w:rsidR="00F67A14">
        <w:t>700-800</w:t>
      </w:r>
      <w:r>
        <w:t xml:space="preserve"> episodes to </w:t>
      </w:r>
      <w:r w:rsidR="00F67A14">
        <w:t>a</w:t>
      </w:r>
      <w:r>
        <w:t xml:space="preserve"> success rate of 0.8, consider the minimal epsilon of 0.01 and slippery. </w:t>
      </w:r>
      <w:r w:rsidR="00C938BC">
        <w:t xml:space="preserve">The </w:t>
      </w:r>
      <w:r>
        <w:t xml:space="preserve">graph </w:t>
      </w:r>
      <w:r w:rsidR="00F67A14">
        <w:t>R</w:t>
      </w:r>
      <w:r>
        <w:t xml:space="preserve">eward per </w:t>
      </w:r>
      <w:proofErr w:type="spellStart"/>
      <w:r>
        <w:t>spisode</w:t>
      </w:r>
      <w:proofErr w:type="spellEnd"/>
      <w:r w:rsidR="00F67A14">
        <w:t xml:space="preserve"> show</w:t>
      </w:r>
      <w:r w:rsidR="00C938BC">
        <w:t>s that</w:t>
      </w:r>
      <w:r w:rsidR="00F67A14">
        <w:t xml:space="preserve"> </w:t>
      </w:r>
      <w:r>
        <w:t xml:space="preserve">after 500-600 episodes the model </w:t>
      </w:r>
      <w:r w:rsidR="00C938BC">
        <w:t xml:space="preserve">consistently </w:t>
      </w:r>
      <w:r>
        <w:t>reach the g</w:t>
      </w:r>
      <w:r w:rsidR="00C938BC">
        <w:t>oal</w:t>
      </w:r>
      <w:r>
        <w:t xml:space="preserve">. the Q table </w:t>
      </w:r>
      <w:r w:rsidR="008446DB">
        <w:t>plot show</w:t>
      </w:r>
      <w:r w:rsidR="00C938BC">
        <w:t xml:space="preserve"> the Q</w:t>
      </w:r>
      <w:r w:rsidR="008446DB">
        <w:t xml:space="preserve"> table</w:t>
      </w:r>
      <w:r w:rsidR="00C938BC">
        <w:t xml:space="preserve"> in 3 time points: 1)</w:t>
      </w:r>
      <w:r w:rsidR="008446DB">
        <w:t xml:space="preserve"> 500</w:t>
      </w:r>
      <w:r w:rsidR="00C938BC">
        <w:t xml:space="preserve"> steps 2)</w:t>
      </w:r>
      <w:r w:rsidR="008446DB">
        <w:t xml:space="preserve"> 2000 </w:t>
      </w:r>
      <w:r w:rsidR="00C938BC">
        <w:t>steps 3)</w:t>
      </w:r>
      <w:r w:rsidR="008446DB">
        <w:t xml:space="preserve"> final step. We can see the after 500 steps the </w:t>
      </w:r>
      <w:r w:rsidR="00C938BC">
        <w:t>agent</w:t>
      </w:r>
      <w:r w:rsidR="008446DB">
        <w:t xml:space="preserve"> </w:t>
      </w:r>
      <w:proofErr w:type="gramStart"/>
      <w:r w:rsidR="008446DB">
        <w:t xml:space="preserve">still </w:t>
      </w:r>
      <w:r w:rsidR="00C938BC">
        <w:t xml:space="preserve"> has</w:t>
      </w:r>
      <w:proofErr w:type="gramEnd"/>
      <w:r w:rsidR="00C938BC">
        <w:t xml:space="preserve"> minimal knowledge</w:t>
      </w:r>
      <w:r w:rsidR="008446DB">
        <w:t xml:space="preserve"> of the environment, after 2000 steps </w:t>
      </w:r>
      <w:r w:rsidR="00C938BC" w:rsidRPr="00C938BC">
        <w:t xml:space="preserve">The agent demonstrates improved understanding, especially </w:t>
      </w:r>
      <w:r w:rsidR="00C938BC">
        <w:t>in states near</w:t>
      </w:r>
      <w:r w:rsidR="00C938BC" w:rsidRPr="00C938BC">
        <w:t xml:space="preserve"> the goal state</w:t>
      </w:r>
      <w:r w:rsidR="00C938BC">
        <w:t xml:space="preserve"> </w:t>
      </w:r>
      <w:r w:rsidR="008446DB">
        <w:t xml:space="preserve">, and the </w:t>
      </w:r>
      <w:r w:rsidR="00C938BC">
        <w:t>final</w:t>
      </w:r>
      <w:r w:rsidR="008446DB">
        <w:t xml:space="preserve"> q table show much more clear and </w:t>
      </w:r>
      <w:r w:rsidR="00C938BC">
        <w:t>comprehensive</w:t>
      </w:r>
      <w:r w:rsidR="008446DB">
        <w:t xml:space="preserve"> policy according to each state in the game.</w:t>
      </w:r>
      <w:r>
        <w:t xml:space="preserve"> </w:t>
      </w:r>
    </w:p>
    <w:p w14:paraId="5EB30BA2" w14:textId="451568B2" w:rsidR="008446DB" w:rsidRDefault="008446DB" w:rsidP="00251C64">
      <w:pPr>
        <w:pStyle w:val="Heading2"/>
        <w:bidi w:val="0"/>
        <w:rPr>
          <w:noProof/>
          <w:lang w:val="en-IL"/>
        </w:rPr>
      </w:pPr>
    </w:p>
    <w:p w14:paraId="34024912" w14:textId="20B1190B" w:rsidR="00090D14" w:rsidRDefault="00090D14" w:rsidP="008446DB">
      <w:pPr>
        <w:pStyle w:val="Heading2"/>
        <w:bidi w:val="0"/>
      </w:pPr>
      <w:r w:rsidRPr="00521790">
        <w:t>Section 2 – Deep Q</w:t>
      </w:r>
      <w:r>
        <w:t>-</w:t>
      </w:r>
      <w:r w:rsidRPr="00521790">
        <w:t>learning</w:t>
      </w:r>
      <w:r w:rsidRPr="001A5807">
        <w:t xml:space="preserve"> </w:t>
      </w:r>
    </w:p>
    <w:p w14:paraId="3DC5054B" w14:textId="3CC254B3" w:rsidR="00CB4C00" w:rsidRDefault="00090D14" w:rsidP="00CF034F">
      <w:pPr>
        <w:pStyle w:val="ListParagraph"/>
        <w:numPr>
          <w:ilvl w:val="0"/>
          <w:numId w:val="2"/>
        </w:numPr>
        <w:bidi w:val="0"/>
      </w:pPr>
      <w:r>
        <w:t xml:space="preserve"> </w:t>
      </w:r>
      <w:r w:rsidRPr="00090D14">
        <w:t>Sampling experiences in random order from the replay memory improves the generalization of learning</w:t>
      </w:r>
      <w:r>
        <w:t xml:space="preserve">. By using non-consecutive </w:t>
      </w:r>
      <w:proofErr w:type="gramStart"/>
      <w:r>
        <w:t>states ,</w:t>
      </w:r>
      <w:proofErr w:type="gramEnd"/>
      <w:r>
        <w:t xml:space="preserve"> the agent learn to deal with varies states, otherwise the agent will be at risk to overfit the action of each sets of consecutive set of states</w:t>
      </w:r>
    </w:p>
    <w:p w14:paraId="348A44F7" w14:textId="75A44B76" w:rsidR="00CF034F" w:rsidRPr="001D6450" w:rsidRDefault="00CF034F" w:rsidP="00CF034F">
      <w:pPr>
        <w:pStyle w:val="ListParagraph"/>
        <w:numPr>
          <w:ilvl w:val="0"/>
          <w:numId w:val="2"/>
        </w:numPr>
        <w:bidi w:val="0"/>
      </w:pPr>
      <w:r w:rsidRPr="001D6450">
        <w:t>By using two networks in Deep Q-Learning—a Q-network, which is updated at every step, and a target network, which is updated gradually (</w:t>
      </w:r>
      <w:r w:rsidRPr="001D6450">
        <w:t xml:space="preserve">for example in each c </w:t>
      </w:r>
      <w:proofErr w:type="gramStart"/>
      <w:r w:rsidRPr="001D6450">
        <w:t>steps</w:t>
      </w:r>
      <w:proofErr w:type="gramEnd"/>
      <w:r w:rsidRPr="001D6450">
        <w:t xml:space="preserve"> or using TAU</w:t>
      </w:r>
      <w:r w:rsidRPr="001D6450">
        <w:t xml:space="preserve">)—we stabilize the learning process. The gradual updates to the target network smooth the Q-value predictions and prevent the loss function from excessively </w:t>
      </w:r>
      <w:r w:rsidRPr="001D6450">
        <w:lastRenderedPageBreak/>
        <w:t>influencing weight optimization. Additionally, when the same network is used to both predict and compute target Q-values, the targets change as the network updates, leading to instability. By decoupling the target network (responsible for computing the target Q-values) from the prediction network (which learns to approximate the Q-values), we mitigate this "moving target" problem and create a more stable training process.</w:t>
      </w:r>
    </w:p>
    <w:p w14:paraId="32AC5DDC" w14:textId="322C9B09" w:rsidR="00CF034F" w:rsidRPr="00CF034F" w:rsidRDefault="00CF034F" w:rsidP="00CF034F">
      <w:pPr>
        <w:pStyle w:val="ListParagraph"/>
        <w:bidi w:val="0"/>
      </w:pPr>
    </w:p>
    <w:p w14:paraId="14B41FC4" w14:textId="77777777" w:rsidR="000D135F" w:rsidRPr="00CF034F" w:rsidRDefault="000D135F" w:rsidP="000D135F">
      <w:pPr>
        <w:bidi w:val="0"/>
        <w:rPr>
          <w:color w:val="FF0000"/>
          <w:lang w:val="en-IL"/>
        </w:rPr>
      </w:pPr>
    </w:p>
    <w:p w14:paraId="7C2B8853" w14:textId="77777777" w:rsidR="00D76BF9" w:rsidRDefault="00D76BF9" w:rsidP="00D76BF9">
      <w:pPr>
        <w:bidi w:val="0"/>
        <w:rPr>
          <w:color w:val="FF0000"/>
          <w:rtl/>
        </w:rPr>
      </w:pPr>
    </w:p>
    <w:p w14:paraId="43198834" w14:textId="59A30D8C" w:rsidR="00D76BF9" w:rsidRDefault="00D76BF9" w:rsidP="00D76BF9">
      <w:pPr>
        <w:pStyle w:val="Heading3"/>
        <w:bidi w:val="0"/>
      </w:pPr>
      <w:r>
        <w:t xml:space="preserve">Report – </w:t>
      </w:r>
      <w:r>
        <w:t xml:space="preserve">Deep </w:t>
      </w:r>
      <w:r>
        <w:t>Q learning</w:t>
      </w:r>
    </w:p>
    <w:p w14:paraId="74A9AE1B" w14:textId="77777777" w:rsidR="00D76BF9" w:rsidRDefault="00D76BF9" w:rsidP="00D76BF9">
      <w:pPr>
        <w:bidi w:val="0"/>
      </w:pPr>
    </w:p>
    <w:p w14:paraId="705B74E3" w14:textId="77777777" w:rsidR="00C806D2" w:rsidRPr="00C806D2" w:rsidRDefault="00C806D2" w:rsidP="00C806D2">
      <w:pPr>
        <w:bidi w:val="0"/>
        <w:rPr>
          <w:lang w:val="en-IL"/>
        </w:rPr>
      </w:pPr>
      <w:r w:rsidRPr="00C806D2">
        <w:rPr>
          <w:lang w:val="en-IL"/>
        </w:rPr>
        <w:t xml:space="preserve">We implemented Deep Q-Learning (DQN) using two neural networks with different architectures (3 layers and 5 layers). A hyperparameter tuning pipeline was employed to optimize the agent's performance. The implementation, including the hyperparameter search pipeline, </w:t>
      </w:r>
      <w:proofErr w:type="gramStart"/>
      <w:r w:rsidRPr="00C806D2">
        <w:rPr>
          <w:lang w:val="en-IL"/>
        </w:rPr>
        <w:t>is located in</w:t>
      </w:r>
      <w:proofErr w:type="gramEnd"/>
      <w:r w:rsidRPr="00C806D2">
        <w:rPr>
          <w:lang w:val="en-IL"/>
        </w:rPr>
        <w:t xml:space="preserve"> the file DQNcartpole.py.</w:t>
      </w:r>
    </w:p>
    <w:p w14:paraId="6BBA2D1B" w14:textId="77777777" w:rsidR="00C806D2" w:rsidRPr="00C806D2" w:rsidRDefault="00C806D2" w:rsidP="00C806D2">
      <w:pPr>
        <w:bidi w:val="0"/>
        <w:rPr>
          <w:lang w:val="en-IL"/>
        </w:rPr>
      </w:pPr>
    </w:p>
    <w:p w14:paraId="5B9E95CC" w14:textId="1452341F" w:rsidR="00D76BF9" w:rsidRDefault="00D76BF9" w:rsidP="00D76BF9">
      <w:pPr>
        <w:pStyle w:val="Heading4"/>
        <w:bidi w:val="0"/>
      </w:pPr>
      <w:r>
        <w:t>Network structure</w:t>
      </w:r>
    </w:p>
    <w:p w14:paraId="770452D8" w14:textId="603BD3EE" w:rsidR="00D76BF9" w:rsidRDefault="00D76BF9" w:rsidP="00D76BF9">
      <w:pPr>
        <w:bidi w:val="0"/>
      </w:pPr>
      <w:r>
        <w:t xml:space="preserve">We </w:t>
      </w:r>
      <w:r w:rsidR="00C806D2">
        <w:t>implemented</w:t>
      </w:r>
      <w:r>
        <w:t xml:space="preserve"> </w:t>
      </w:r>
      <w:r w:rsidR="00C806D2">
        <w:t xml:space="preserve">two </w:t>
      </w:r>
      <w:r>
        <w:t xml:space="preserve">networks: </w:t>
      </w:r>
    </w:p>
    <w:p w14:paraId="4149C2D2" w14:textId="723E35B6" w:rsidR="00D76BF9" w:rsidRDefault="00D76BF9" w:rsidP="00D76BF9">
      <w:pPr>
        <w:pStyle w:val="ListParagraph"/>
        <w:numPr>
          <w:ilvl w:val="0"/>
          <w:numId w:val="4"/>
        </w:numPr>
        <w:bidi w:val="0"/>
      </w:pPr>
      <w:r>
        <w:t>3 layer</w:t>
      </w:r>
      <w:r w:rsidR="00C806D2">
        <w:t>s</w:t>
      </w:r>
      <w:r>
        <w:t xml:space="preserve"> network: </w:t>
      </w:r>
    </w:p>
    <w:tbl>
      <w:tblPr>
        <w:tblStyle w:val="TableGrid"/>
        <w:tblW w:w="0" w:type="auto"/>
        <w:tblInd w:w="1080" w:type="dxa"/>
        <w:tblLook w:val="04A0" w:firstRow="1" w:lastRow="0" w:firstColumn="1" w:lastColumn="0" w:noHBand="0" w:noVBand="1"/>
      </w:tblPr>
      <w:tblGrid>
        <w:gridCol w:w="1600"/>
        <w:gridCol w:w="1691"/>
        <w:gridCol w:w="1691"/>
        <w:gridCol w:w="1663"/>
        <w:gridCol w:w="1291"/>
      </w:tblGrid>
      <w:tr w:rsidR="00976A36" w14:paraId="2DA7B523" w14:textId="6EA651AD" w:rsidTr="00976A36">
        <w:tc>
          <w:tcPr>
            <w:tcW w:w="1600" w:type="dxa"/>
          </w:tcPr>
          <w:p w14:paraId="2DA71134" w14:textId="45A2A2BE" w:rsidR="00976A36" w:rsidRPr="00C806D2" w:rsidRDefault="00976A36" w:rsidP="00D76BF9">
            <w:pPr>
              <w:pStyle w:val="ListParagraph"/>
              <w:bidi w:val="0"/>
              <w:ind w:left="0"/>
              <w:rPr>
                <w:b/>
                <w:bCs/>
              </w:rPr>
            </w:pPr>
            <w:r w:rsidRPr="00C806D2">
              <w:rPr>
                <w:b/>
                <w:bCs/>
              </w:rPr>
              <w:t>Layer</w:t>
            </w:r>
          </w:p>
        </w:tc>
        <w:tc>
          <w:tcPr>
            <w:tcW w:w="1691" w:type="dxa"/>
          </w:tcPr>
          <w:p w14:paraId="7D4BC92F" w14:textId="264E502C" w:rsidR="00976A36" w:rsidRPr="00C806D2" w:rsidRDefault="00976A36" w:rsidP="00D76BF9">
            <w:pPr>
              <w:pStyle w:val="ListParagraph"/>
              <w:bidi w:val="0"/>
              <w:ind w:left="0"/>
              <w:rPr>
                <w:b/>
                <w:bCs/>
              </w:rPr>
            </w:pPr>
            <w:r w:rsidRPr="00C806D2">
              <w:rPr>
                <w:b/>
                <w:bCs/>
              </w:rPr>
              <w:t>Input dimension</w:t>
            </w:r>
          </w:p>
        </w:tc>
        <w:tc>
          <w:tcPr>
            <w:tcW w:w="1691" w:type="dxa"/>
          </w:tcPr>
          <w:p w14:paraId="5F721359" w14:textId="43DBE9EA" w:rsidR="00976A36" w:rsidRPr="00C806D2" w:rsidRDefault="00976A36" w:rsidP="00D76BF9">
            <w:pPr>
              <w:pStyle w:val="ListParagraph"/>
              <w:bidi w:val="0"/>
              <w:ind w:left="0"/>
              <w:rPr>
                <w:b/>
                <w:bCs/>
              </w:rPr>
            </w:pPr>
            <w:r w:rsidRPr="00C806D2">
              <w:rPr>
                <w:b/>
                <w:bCs/>
              </w:rPr>
              <w:t>Output dimension</w:t>
            </w:r>
          </w:p>
        </w:tc>
        <w:tc>
          <w:tcPr>
            <w:tcW w:w="1663" w:type="dxa"/>
          </w:tcPr>
          <w:p w14:paraId="365D202A" w14:textId="60DA9E72" w:rsidR="00976A36" w:rsidRPr="00C806D2" w:rsidRDefault="00976A36" w:rsidP="00D76BF9">
            <w:pPr>
              <w:pStyle w:val="ListParagraph"/>
              <w:bidi w:val="0"/>
              <w:ind w:left="0"/>
              <w:rPr>
                <w:b/>
                <w:bCs/>
              </w:rPr>
            </w:pPr>
            <w:r w:rsidRPr="00C806D2">
              <w:rPr>
                <w:b/>
                <w:bCs/>
              </w:rPr>
              <w:t>Activation function</w:t>
            </w:r>
          </w:p>
        </w:tc>
        <w:tc>
          <w:tcPr>
            <w:tcW w:w="1291" w:type="dxa"/>
          </w:tcPr>
          <w:p w14:paraId="7D98430B" w14:textId="64AF9EE9" w:rsidR="00976A36" w:rsidRPr="00C806D2" w:rsidRDefault="00976A36" w:rsidP="00D76BF9">
            <w:pPr>
              <w:pStyle w:val="ListParagraph"/>
              <w:bidi w:val="0"/>
              <w:ind w:left="0"/>
              <w:rPr>
                <w:b/>
                <w:bCs/>
              </w:rPr>
            </w:pPr>
            <w:r w:rsidRPr="00C806D2">
              <w:rPr>
                <w:b/>
                <w:bCs/>
              </w:rPr>
              <w:t>Dropout</w:t>
            </w:r>
          </w:p>
        </w:tc>
      </w:tr>
      <w:tr w:rsidR="00976A36" w14:paraId="69541E13" w14:textId="5550FE19" w:rsidTr="00976A36">
        <w:tc>
          <w:tcPr>
            <w:tcW w:w="1600" w:type="dxa"/>
          </w:tcPr>
          <w:p w14:paraId="15DCDD4E" w14:textId="0B4A1BC8" w:rsidR="00976A36" w:rsidRDefault="00976A36" w:rsidP="00D76BF9">
            <w:pPr>
              <w:pStyle w:val="ListParagraph"/>
              <w:bidi w:val="0"/>
              <w:ind w:left="0" w:firstLine="720"/>
            </w:pPr>
            <w:r>
              <w:t>1</w:t>
            </w:r>
          </w:p>
        </w:tc>
        <w:tc>
          <w:tcPr>
            <w:tcW w:w="1691" w:type="dxa"/>
          </w:tcPr>
          <w:p w14:paraId="5522A7CA" w14:textId="761F6EBA" w:rsidR="00976A36" w:rsidRDefault="00976A36" w:rsidP="00D76BF9">
            <w:pPr>
              <w:pStyle w:val="ListParagraph"/>
              <w:bidi w:val="0"/>
              <w:ind w:left="0"/>
            </w:pPr>
            <w:r>
              <w:t>Input dimension</w:t>
            </w:r>
          </w:p>
        </w:tc>
        <w:tc>
          <w:tcPr>
            <w:tcW w:w="1691" w:type="dxa"/>
          </w:tcPr>
          <w:p w14:paraId="2D8BE1E7" w14:textId="6E91CE96" w:rsidR="00976A36" w:rsidRDefault="00976A36" w:rsidP="00D76BF9">
            <w:pPr>
              <w:pStyle w:val="ListParagraph"/>
              <w:bidi w:val="0"/>
              <w:ind w:left="0"/>
            </w:pPr>
            <w:r>
              <w:t>128</w:t>
            </w:r>
          </w:p>
        </w:tc>
        <w:tc>
          <w:tcPr>
            <w:tcW w:w="1663" w:type="dxa"/>
          </w:tcPr>
          <w:p w14:paraId="6A661582" w14:textId="094BEE21" w:rsidR="00976A36" w:rsidRDefault="00976A36" w:rsidP="00D76BF9">
            <w:pPr>
              <w:pStyle w:val="ListParagraph"/>
              <w:bidi w:val="0"/>
              <w:ind w:left="0"/>
            </w:pPr>
            <w:r>
              <w:t>Gelu</w:t>
            </w:r>
          </w:p>
        </w:tc>
        <w:tc>
          <w:tcPr>
            <w:tcW w:w="1291" w:type="dxa"/>
          </w:tcPr>
          <w:p w14:paraId="1F30DDB9" w14:textId="2276CFBB" w:rsidR="00976A36" w:rsidRDefault="00976A36" w:rsidP="00D76BF9">
            <w:pPr>
              <w:pStyle w:val="ListParagraph"/>
              <w:bidi w:val="0"/>
              <w:ind w:left="0"/>
            </w:pPr>
            <w:r>
              <w:t>0</w:t>
            </w:r>
          </w:p>
        </w:tc>
      </w:tr>
      <w:tr w:rsidR="00976A36" w14:paraId="1EAE8E9A" w14:textId="30B6D77A" w:rsidTr="00976A36">
        <w:tc>
          <w:tcPr>
            <w:tcW w:w="1600" w:type="dxa"/>
          </w:tcPr>
          <w:p w14:paraId="5B12B6C9" w14:textId="702EFC72" w:rsidR="00976A36" w:rsidRDefault="00976A36" w:rsidP="00D76BF9">
            <w:pPr>
              <w:pStyle w:val="ListParagraph"/>
              <w:bidi w:val="0"/>
              <w:ind w:left="0"/>
            </w:pPr>
            <w:r>
              <w:t>2</w:t>
            </w:r>
          </w:p>
        </w:tc>
        <w:tc>
          <w:tcPr>
            <w:tcW w:w="1691" w:type="dxa"/>
          </w:tcPr>
          <w:p w14:paraId="77FB2ED5" w14:textId="52D30BB3" w:rsidR="00976A36" w:rsidRDefault="00976A36" w:rsidP="00D76BF9">
            <w:pPr>
              <w:pStyle w:val="ListParagraph"/>
              <w:bidi w:val="0"/>
              <w:ind w:left="0"/>
            </w:pPr>
            <w:r>
              <w:t>128</w:t>
            </w:r>
          </w:p>
        </w:tc>
        <w:tc>
          <w:tcPr>
            <w:tcW w:w="1691" w:type="dxa"/>
          </w:tcPr>
          <w:p w14:paraId="7A409E35" w14:textId="6B9B4B28" w:rsidR="00976A36" w:rsidRDefault="00976A36" w:rsidP="00D76BF9">
            <w:pPr>
              <w:pStyle w:val="ListParagraph"/>
              <w:bidi w:val="0"/>
              <w:ind w:left="0"/>
            </w:pPr>
            <w:r>
              <w:t>64</w:t>
            </w:r>
          </w:p>
        </w:tc>
        <w:tc>
          <w:tcPr>
            <w:tcW w:w="1663" w:type="dxa"/>
          </w:tcPr>
          <w:p w14:paraId="1C0248C6" w14:textId="764DC3AD" w:rsidR="00976A36" w:rsidRDefault="00976A36" w:rsidP="00D76BF9">
            <w:pPr>
              <w:pStyle w:val="ListParagraph"/>
              <w:bidi w:val="0"/>
              <w:ind w:left="0"/>
            </w:pPr>
            <w:r>
              <w:t>Gelu</w:t>
            </w:r>
          </w:p>
        </w:tc>
        <w:tc>
          <w:tcPr>
            <w:tcW w:w="1291" w:type="dxa"/>
          </w:tcPr>
          <w:p w14:paraId="717531EB" w14:textId="2D9AB0A1" w:rsidR="00976A36" w:rsidRDefault="00976A36" w:rsidP="00D76BF9">
            <w:pPr>
              <w:pStyle w:val="ListParagraph"/>
              <w:bidi w:val="0"/>
              <w:ind w:left="0"/>
            </w:pPr>
            <w:r>
              <w:t>0.1</w:t>
            </w:r>
          </w:p>
        </w:tc>
      </w:tr>
      <w:tr w:rsidR="00976A36" w14:paraId="0768C74F" w14:textId="3808F2F7" w:rsidTr="00976A36">
        <w:tc>
          <w:tcPr>
            <w:tcW w:w="1600" w:type="dxa"/>
          </w:tcPr>
          <w:p w14:paraId="29A1660A" w14:textId="5597A18A" w:rsidR="00976A36" w:rsidRDefault="00976A36" w:rsidP="00D76BF9">
            <w:pPr>
              <w:pStyle w:val="ListParagraph"/>
              <w:bidi w:val="0"/>
              <w:ind w:left="0"/>
            </w:pPr>
            <w:r>
              <w:t>3</w:t>
            </w:r>
          </w:p>
        </w:tc>
        <w:tc>
          <w:tcPr>
            <w:tcW w:w="1691" w:type="dxa"/>
          </w:tcPr>
          <w:p w14:paraId="2FD45B09" w14:textId="5AE2291D" w:rsidR="00976A36" w:rsidRDefault="00976A36" w:rsidP="00D76BF9">
            <w:pPr>
              <w:pStyle w:val="ListParagraph"/>
              <w:bidi w:val="0"/>
              <w:ind w:left="0"/>
            </w:pPr>
            <w:r>
              <w:t>64</w:t>
            </w:r>
          </w:p>
        </w:tc>
        <w:tc>
          <w:tcPr>
            <w:tcW w:w="1691" w:type="dxa"/>
          </w:tcPr>
          <w:p w14:paraId="00B5341A" w14:textId="71EB337A" w:rsidR="00976A36" w:rsidRDefault="00976A36" w:rsidP="00D76BF9">
            <w:pPr>
              <w:pStyle w:val="ListParagraph"/>
              <w:bidi w:val="0"/>
              <w:ind w:left="0"/>
            </w:pPr>
            <w:r>
              <w:t>2</w:t>
            </w:r>
          </w:p>
        </w:tc>
        <w:tc>
          <w:tcPr>
            <w:tcW w:w="1663" w:type="dxa"/>
          </w:tcPr>
          <w:p w14:paraId="429C7607" w14:textId="77777777" w:rsidR="00976A36" w:rsidRDefault="00976A36" w:rsidP="00D76BF9">
            <w:pPr>
              <w:pStyle w:val="ListParagraph"/>
              <w:bidi w:val="0"/>
              <w:ind w:left="0"/>
            </w:pPr>
          </w:p>
        </w:tc>
        <w:tc>
          <w:tcPr>
            <w:tcW w:w="1291" w:type="dxa"/>
          </w:tcPr>
          <w:p w14:paraId="4A5DCB77" w14:textId="77777777" w:rsidR="00976A36" w:rsidRDefault="00976A36" w:rsidP="00D76BF9">
            <w:pPr>
              <w:pStyle w:val="ListParagraph"/>
              <w:bidi w:val="0"/>
              <w:ind w:left="0"/>
            </w:pPr>
          </w:p>
        </w:tc>
      </w:tr>
    </w:tbl>
    <w:p w14:paraId="670B6DC7" w14:textId="37C136ED" w:rsidR="00D76BF9" w:rsidRPr="00D76BF9" w:rsidRDefault="00D76BF9" w:rsidP="00D76BF9">
      <w:pPr>
        <w:pStyle w:val="ListParagraph"/>
        <w:bidi w:val="0"/>
        <w:ind w:left="1080"/>
      </w:pPr>
    </w:p>
    <w:p w14:paraId="1CBB9CAA" w14:textId="77777777" w:rsidR="00D76BF9" w:rsidRPr="00D76BF9" w:rsidRDefault="00D76BF9" w:rsidP="00D76BF9">
      <w:pPr>
        <w:bidi w:val="0"/>
      </w:pPr>
    </w:p>
    <w:p w14:paraId="43E85534" w14:textId="77777777" w:rsidR="00D76BF9" w:rsidRPr="000D135F" w:rsidRDefault="00D76BF9" w:rsidP="00D76BF9">
      <w:pPr>
        <w:bidi w:val="0"/>
        <w:rPr>
          <w:color w:val="FF0000"/>
        </w:rPr>
      </w:pPr>
    </w:p>
    <w:p w14:paraId="17BD8043" w14:textId="3A21A829" w:rsidR="00976A36" w:rsidRDefault="00976A36" w:rsidP="00976A36">
      <w:pPr>
        <w:pStyle w:val="ListParagraph"/>
        <w:numPr>
          <w:ilvl w:val="0"/>
          <w:numId w:val="6"/>
        </w:numPr>
        <w:bidi w:val="0"/>
      </w:pPr>
      <w:r>
        <w:t xml:space="preserve">5 </w:t>
      </w:r>
      <w:r>
        <w:t>layer</w:t>
      </w:r>
      <w:r w:rsidR="00C806D2">
        <w:t>s</w:t>
      </w:r>
      <w:r>
        <w:t xml:space="preserve"> network: </w:t>
      </w:r>
    </w:p>
    <w:tbl>
      <w:tblPr>
        <w:tblStyle w:val="TableGrid"/>
        <w:tblW w:w="0" w:type="auto"/>
        <w:tblInd w:w="1080" w:type="dxa"/>
        <w:tblLook w:val="04A0" w:firstRow="1" w:lastRow="0" w:firstColumn="1" w:lastColumn="0" w:noHBand="0" w:noVBand="1"/>
      </w:tblPr>
      <w:tblGrid>
        <w:gridCol w:w="1600"/>
        <w:gridCol w:w="1691"/>
        <w:gridCol w:w="1691"/>
        <w:gridCol w:w="1663"/>
        <w:gridCol w:w="1291"/>
      </w:tblGrid>
      <w:tr w:rsidR="00976A36" w14:paraId="74F22B60" w14:textId="77777777" w:rsidTr="00AC2DA4">
        <w:tc>
          <w:tcPr>
            <w:tcW w:w="1600" w:type="dxa"/>
          </w:tcPr>
          <w:p w14:paraId="5BEE411C" w14:textId="77777777" w:rsidR="00976A36" w:rsidRPr="00C806D2" w:rsidRDefault="00976A36" w:rsidP="00AC2DA4">
            <w:pPr>
              <w:pStyle w:val="ListParagraph"/>
              <w:bidi w:val="0"/>
              <w:ind w:left="0"/>
              <w:rPr>
                <w:b/>
                <w:bCs/>
              </w:rPr>
            </w:pPr>
            <w:r w:rsidRPr="00C806D2">
              <w:rPr>
                <w:b/>
                <w:bCs/>
              </w:rPr>
              <w:t>Layer</w:t>
            </w:r>
          </w:p>
        </w:tc>
        <w:tc>
          <w:tcPr>
            <w:tcW w:w="1691" w:type="dxa"/>
          </w:tcPr>
          <w:p w14:paraId="5E44C6E8" w14:textId="77777777" w:rsidR="00976A36" w:rsidRPr="00C806D2" w:rsidRDefault="00976A36" w:rsidP="00AC2DA4">
            <w:pPr>
              <w:pStyle w:val="ListParagraph"/>
              <w:bidi w:val="0"/>
              <w:ind w:left="0"/>
              <w:rPr>
                <w:b/>
                <w:bCs/>
              </w:rPr>
            </w:pPr>
            <w:r w:rsidRPr="00C806D2">
              <w:rPr>
                <w:b/>
                <w:bCs/>
              </w:rPr>
              <w:t>Input dimension</w:t>
            </w:r>
          </w:p>
        </w:tc>
        <w:tc>
          <w:tcPr>
            <w:tcW w:w="1691" w:type="dxa"/>
          </w:tcPr>
          <w:p w14:paraId="0F8F962A" w14:textId="77777777" w:rsidR="00976A36" w:rsidRPr="00C806D2" w:rsidRDefault="00976A36" w:rsidP="00AC2DA4">
            <w:pPr>
              <w:pStyle w:val="ListParagraph"/>
              <w:bidi w:val="0"/>
              <w:ind w:left="0"/>
              <w:rPr>
                <w:b/>
                <w:bCs/>
              </w:rPr>
            </w:pPr>
            <w:r w:rsidRPr="00C806D2">
              <w:rPr>
                <w:b/>
                <w:bCs/>
              </w:rPr>
              <w:t>Output dimension</w:t>
            </w:r>
          </w:p>
        </w:tc>
        <w:tc>
          <w:tcPr>
            <w:tcW w:w="1663" w:type="dxa"/>
          </w:tcPr>
          <w:p w14:paraId="1280819B" w14:textId="77777777" w:rsidR="00976A36" w:rsidRPr="00C806D2" w:rsidRDefault="00976A36" w:rsidP="00AC2DA4">
            <w:pPr>
              <w:pStyle w:val="ListParagraph"/>
              <w:bidi w:val="0"/>
              <w:ind w:left="0"/>
              <w:rPr>
                <w:b/>
                <w:bCs/>
              </w:rPr>
            </w:pPr>
            <w:r w:rsidRPr="00C806D2">
              <w:rPr>
                <w:b/>
                <w:bCs/>
              </w:rPr>
              <w:t>Activation function</w:t>
            </w:r>
          </w:p>
        </w:tc>
        <w:tc>
          <w:tcPr>
            <w:tcW w:w="1291" w:type="dxa"/>
          </w:tcPr>
          <w:p w14:paraId="66F8E18F" w14:textId="77777777" w:rsidR="00976A36" w:rsidRPr="00C806D2" w:rsidRDefault="00976A36" w:rsidP="00AC2DA4">
            <w:pPr>
              <w:pStyle w:val="ListParagraph"/>
              <w:bidi w:val="0"/>
              <w:ind w:left="0"/>
              <w:rPr>
                <w:b/>
                <w:bCs/>
              </w:rPr>
            </w:pPr>
            <w:r w:rsidRPr="00C806D2">
              <w:rPr>
                <w:b/>
                <w:bCs/>
              </w:rPr>
              <w:t>Dropout</w:t>
            </w:r>
          </w:p>
        </w:tc>
      </w:tr>
      <w:tr w:rsidR="00976A36" w14:paraId="51AB06E3" w14:textId="77777777" w:rsidTr="00AC2DA4">
        <w:tc>
          <w:tcPr>
            <w:tcW w:w="1600" w:type="dxa"/>
          </w:tcPr>
          <w:p w14:paraId="0976E875" w14:textId="77777777" w:rsidR="00976A36" w:rsidRDefault="00976A36" w:rsidP="00AC2DA4">
            <w:pPr>
              <w:pStyle w:val="ListParagraph"/>
              <w:bidi w:val="0"/>
              <w:ind w:left="0" w:firstLine="720"/>
            </w:pPr>
            <w:r>
              <w:t>1</w:t>
            </w:r>
          </w:p>
        </w:tc>
        <w:tc>
          <w:tcPr>
            <w:tcW w:w="1691" w:type="dxa"/>
          </w:tcPr>
          <w:p w14:paraId="31C0773E" w14:textId="77777777" w:rsidR="00976A36" w:rsidRDefault="00976A36" w:rsidP="00AC2DA4">
            <w:pPr>
              <w:pStyle w:val="ListParagraph"/>
              <w:bidi w:val="0"/>
              <w:ind w:left="0"/>
            </w:pPr>
            <w:r>
              <w:t>Input dimension</w:t>
            </w:r>
          </w:p>
        </w:tc>
        <w:tc>
          <w:tcPr>
            <w:tcW w:w="1691" w:type="dxa"/>
          </w:tcPr>
          <w:p w14:paraId="3FAB5BD7" w14:textId="77777777" w:rsidR="00976A36" w:rsidRDefault="00976A36" w:rsidP="00AC2DA4">
            <w:pPr>
              <w:pStyle w:val="ListParagraph"/>
              <w:bidi w:val="0"/>
              <w:ind w:left="0"/>
            </w:pPr>
            <w:r>
              <w:t>128</w:t>
            </w:r>
          </w:p>
        </w:tc>
        <w:tc>
          <w:tcPr>
            <w:tcW w:w="1663" w:type="dxa"/>
          </w:tcPr>
          <w:p w14:paraId="2BEF2A89" w14:textId="15BC1D72" w:rsidR="00976A36" w:rsidRDefault="00976A36" w:rsidP="00AC2DA4">
            <w:pPr>
              <w:pStyle w:val="ListParagraph"/>
              <w:bidi w:val="0"/>
              <w:ind w:left="0"/>
            </w:pPr>
            <w:r>
              <w:t>G</w:t>
            </w:r>
            <w:r>
              <w:t>elu</w:t>
            </w:r>
          </w:p>
        </w:tc>
        <w:tc>
          <w:tcPr>
            <w:tcW w:w="1291" w:type="dxa"/>
          </w:tcPr>
          <w:p w14:paraId="113FA509" w14:textId="77777777" w:rsidR="00976A36" w:rsidRDefault="00976A36" w:rsidP="00AC2DA4">
            <w:pPr>
              <w:pStyle w:val="ListParagraph"/>
              <w:bidi w:val="0"/>
              <w:ind w:left="0"/>
            </w:pPr>
            <w:r>
              <w:t>0</w:t>
            </w:r>
          </w:p>
        </w:tc>
      </w:tr>
      <w:tr w:rsidR="00976A36" w14:paraId="43CF92BE" w14:textId="77777777" w:rsidTr="00AC2DA4">
        <w:tc>
          <w:tcPr>
            <w:tcW w:w="1600" w:type="dxa"/>
          </w:tcPr>
          <w:p w14:paraId="29340A48" w14:textId="77777777" w:rsidR="00976A36" w:rsidRDefault="00976A36" w:rsidP="00AC2DA4">
            <w:pPr>
              <w:pStyle w:val="ListParagraph"/>
              <w:bidi w:val="0"/>
              <w:ind w:left="0"/>
            </w:pPr>
            <w:r>
              <w:lastRenderedPageBreak/>
              <w:t>2</w:t>
            </w:r>
          </w:p>
        </w:tc>
        <w:tc>
          <w:tcPr>
            <w:tcW w:w="1691" w:type="dxa"/>
          </w:tcPr>
          <w:p w14:paraId="4C7B4180" w14:textId="54B29F0D" w:rsidR="00976A36" w:rsidRDefault="00976A36" w:rsidP="00AC2DA4">
            <w:pPr>
              <w:pStyle w:val="ListParagraph"/>
              <w:bidi w:val="0"/>
              <w:ind w:left="0"/>
            </w:pPr>
            <w:r>
              <w:t>128</w:t>
            </w:r>
          </w:p>
        </w:tc>
        <w:tc>
          <w:tcPr>
            <w:tcW w:w="1691" w:type="dxa"/>
          </w:tcPr>
          <w:p w14:paraId="2F8CA112" w14:textId="6835C6E6" w:rsidR="00976A36" w:rsidRDefault="00976A36" w:rsidP="00AC2DA4">
            <w:pPr>
              <w:pStyle w:val="ListParagraph"/>
              <w:bidi w:val="0"/>
              <w:ind w:left="0"/>
            </w:pPr>
            <w:r>
              <w:t>128</w:t>
            </w:r>
          </w:p>
        </w:tc>
        <w:tc>
          <w:tcPr>
            <w:tcW w:w="1663" w:type="dxa"/>
          </w:tcPr>
          <w:p w14:paraId="410BF3A6" w14:textId="213984E9" w:rsidR="00976A36" w:rsidRDefault="00976A36" w:rsidP="00AC2DA4">
            <w:pPr>
              <w:pStyle w:val="ListParagraph"/>
              <w:bidi w:val="0"/>
              <w:ind w:left="0"/>
            </w:pPr>
            <w:r>
              <w:t>Gelu</w:t>
            </w:r>
          </w:p>
        </w:tc>
        <w:tc>
          <w:tcPr>
            <w:tcW w:w="1291" w:type="dxa"/>
          </w:tcPr>
          <w:p w14:paraId="028F056B" w14:textId="04319520" w:rsidR="00976A36" w:rsidRDefault="00976A36" w:rsidP="00AC2DA4">
            <w:pPr>
              <w:pStyle w:val="ListParagraph"/>
              <w:bidi w:val="0"/>
              <w:ind w:left="0"/>
            </w:pPr>
            <w:r>
              <w:t>0</w:t>
            </w:r>
          </w:p>
        </w:tc>
      </w:tr>
      <w:tr w:rsidR="00976A36" w14:paraId="59EB3714" w14:textId="77777777" w:rsidTr="00AC2DA4">
        <w:tc>
          <w:tcPr>
            <w:tcW w:w="1600" w:type="dxa"/>
          </w:tcPr>
          <w:p w14:paraId="0D3D57B3" w14:textId="77777777" w:rsidR="00976A36" w:rsidRDefault="00976A36" w:rsidP="00AC2DA4">
            <w:pPr>
              <w:pStyle w:val="ListParagraph"/>
              <w:bidi w:val="0"/>
              <w:ind w:left="0"/>
            </w:pPr>
            <w:r>
              <w:t>3</w:t>
            </w:r>
          </w:p>
        </w:tc>
        <w:tc>
          <w:tcPr>
            <w:tcW w:w="1691" w:type="dxa"/>
          </w:tcPr>
          <w:p w14:paraId="055A1BE3" w14:textId="2D914AA3" w:rsidR="00976A36" w:rsidRDefault="00976A36" w:rsidP="00AC2DA4">
            <w:pPr>
              <w:pStyle w:val="ListParagraph"/>
              <w:bidi w:val="0"/>
              <w:ind w:left="0"/>
            </w:pPr>
            <w:r>
              <w:t>128</w:t>
            </w:r>
          </w:p>
        </w:tc>
        <w:tc>
          <w:tcPr>
            <w:tcW w:w="1691" w:type="dxa"/>
          </w:tcPr>
          <w:p w14:paraId="6CEC8D3B" w14:textId="2193787A" w:rsidR="00976A36" w:rsidRDefault="00976A36" w:rsidP="00AC2DA4">
            <w:pPr>
              <w:pStyle w:val="ListParagraph"/>
              <w:bidi w:val="0"/>
              <w:ind w:left="0"/>
            </w:pPr>
            <w:r>
              <w:t>128</w:t>
            </w:r>
          </w:p>
        </w:tc>
        <w:tc>
          <w:tcPr>
            <w:tcW w:w="1663" w:type="dxa"/>
          </w:tcPr>
          <w:p w14:paraId="49F3125C" w14:textId="76F72DD6" w:rsidR="00976A36" w:rsidRDefault="00976A36" w:rsidP="00AC2DA4">
            <w:pPr>
              <w:pStyle w:val="ListParagraph"/>
              <w:bidi w:val="0"/>
              <w:ind w:left="0"/>
            </w:pPr>
            <w:r>
              <w:t>Gelu</w:t>
            </w:r>
          </w:p>
        </w:tc>
        <w:tc>
          <w:tcPr>
            <w:tcW w:w="1291" w:type="dxa"/>
          </w:tcPr>
          <w:p w14:paraId="0D142C11" w14:textId="7D32B0F5" w:rsidR="00976A36" w:rsidRDefault="00976A36" w:rsidP="00AC2DA4">
            <w:pPr>
              <w:pStyle w:val="ListParagraph"/>
              <w:bidi w:val="0"/>
              <w:ind w:left="0"/>
            </w:pPr>
            <w:r>
              <w:t>0</w:t>
            </w:r>
          </w:p>
        </w:tc>
      </w:tr>
      <w:tr w:rsidR="00976A36" w14:paraId="50355FF3" w14:textId="77777777" w:rsidTr="00AC2DA4">
        <w:tc>
          <w:tcPr>
            <w:tcW w:w="1600" w:type="dxa"/>
          </w:tcPr>
          <w:p w14:paraId="5115FB91" w14:textId="4D3AF249" w:rsidR="00976A36" w:rsidRDefault="00976A36" w:rsidP="00976A36">
            <w:pPr>
              <w:pStyle w:val="ListParagraph"/>
              <w:bidi w:val="0"/>
              <w:ind w:left="0"/>
            </w:pPr>
            <w:r>
              <w:t>4</w:t>
            </w:r>
          </w:p>
        </w:tc>
        <w:tc>
          <w:tcPr>
            <w:tcW w:w="1691" w:type="dxa"/>
          </w:tcPr>
          <w:p w14:paraId="5360D98B" w14:textId="67EEDC1A" w:rsidR="00976A36" w:rsidRDefault="00976A36" w:rsidP="00976A36">
            <w:pPr>
              <w:pStyle w:val="ListParagraph"/>
              <w:bidi w:val="0"/>
              <w:ind w:left="0"/>
            </w:pPr>
            <w:r>
              <w:t>128</w:t>
            </w:r>
          </w:p>
        </w:tc>
        <w:tc>
          <w:tcPr>
            <w:tcW w:w="1691" w:type="dxa"/>
          </w:tcPr>
          <w:p w14:paraId="45868A9A" w14:textId="517ECC2D" w:rsidR="00976A36" w:rsidRDefault="00976A36" w:rsidP="00976A36">
            <w:pPr>
              <w:pStyle w:val="ListParagraph"/>
              <w:bidi w:val="0"/>
              <w:ind w:left="0"/>
            </w:pPr>
            <w:r>
              <w:t>64</w:t>
            </w:r>
          </w:p>
        </w:tc>
        <w:tc>
          <w:tcPr>
            <w:tcW w:w="1663" w:type="dxa"/>
          </w:tcPr>
          <w:p w14:paraId="55801F5E" w14:textId="641084C3" w:rsidR="00976A36" w:rsidRDefault="00976A36" w:rsidP="00976A36">
            <w:pPr>
              <w:pStyle w:val="ListParagraph"/>
              <w:bidi w:val="0"/>
              <w:ind w:left="0"/>
            </w:pPr>
            <w:r>
              <w:t>G</w:t>
            </w:r>
            <w:r>
              <w:t>elu</w:t>
            </w:r>
          </w:p>
        </w:tc>
        <w:tc>
          <w:tcPr>
            <w:tcW w:w="1291" w:type="dxa"/>
          </w:tcPr>
          <w:p w14:paraId="2F4048CB" w14:textId="29F48431" w:rsidR="00976A36" w:rsidRDefault="00976A36" w:rsidP="00976A36">
            <w:pPr>
              <w:pStyle w:val="ListParagraph"/>
              <w:bidi w:val="0"/>
              <w:ind w:left="0"/>
            </w:pPr>
            <w:r>
              <w:t>0.1</w:t>
            </w:r>
          </w:p>
        </w:tc>
      </w:tr>
      <w:tr w:rsidR="00976A36" w14:paraId="6041FFC8" w14:textId="77777777" w:rsidTr="00AC2DA4">
        <w:tc>
          <w:tcPr>
            <w:tcW w:w="1600" w:type="dxa"/>
          </w:tcPr>
          <w:p w14:paraId="2AAEBCB4" w14:textId="696DA871" w:rsidR="00976A36" w:rsidRDefault="00976A36" w:rsidP="00976A36">
            <w:pPr>
              <w:pStyle w:val="ListParagraph"/>
              <w:bidi w:val="0"/>
              <w:ind w:left="0"/>
            </w:pPr>
            <w:r>
              <w:t>5</w:t>
            </w:r>
          </w:p>
        </w:tc>
        <w:tc>
          <w:tcPr>
            <w:tcW w:w="1691" w:type="dxa"/>
          </w:tcPr>
          <w:p w14:paraId="0C8A0D8D" w14:textId="2480250B" w:rsidR="00976A36" w:rsidRDefault="00976A36" w:rsidP="00976A36">
            <w:pPr>
              <w:pStyle w:val="ListParagraph"/>
              <w:bidi w:val="0"/>
              <w:ind w:left="0"/>
            </w:pPr>
            <w:r>
              <w:t>64</w:t>
            </w:r>
          </w:p>
        </w:tc>
        <w:tc>
          <w:tcPr>
            <w:tcW w:w="1691" w:type="dxa"/>
          </w:tcPr>
          <w:p w14:paraId="27368AA1" w14:textId="6319D748" w:rsidR="00976A36" w:rsidRDefault="00976A36" w:rsidP="00976A36">
            <w:pPr>
              <w:pStyle w:val="ListParagraph"/>
              <w:bidi w:val="0"/>
              <w:ind w:left="0"/>
            </w:pPr>
            <w:r>
              <w:t>2</w:t>
            </w:r>
          </w:p>
        </w:tc>
        <w:tc>
          <w:tcPr>
            <w:tcW w:w="1663" w:type="dxa"/>
          </w:tcPr>
          <w:p w14:paraId="72710300" w14:textId="77777777" w:rsidR="00976A36" w:rsidRDefault="00976A36" w:rsidP="00976A36">
            <w:pPr>
              <w:pStyle w:val="ListParagraph"/>
              <w:bidi w:val="0"/>
              <w:ind w:left="0"/>
            </w:pPr>
          </w:p>
        </w:tc>
        <w:tc>
          <w:tcPr>
            <w:tcW w:w="1291" w:type="dxa"/>
          </w:tcPr>
          <w:p w14:paraId="748CFFE6" w14:textId="77777777" w:rsidR="00976A36" w:rsidRDefault="00976A36" w:rsidP="00976A36">
            <w:pPr>
              <w:pStyle w:val="ListParagraph"/>
              <w:bidi w:val="0"/>
              <w:ind w:left="0"/>
            </w:pPr>
          </w:p>
        </w:tc>
      </w:tr>
    </w:tbl>
    <w:p w14:paraId="7AE8E1B4" w14:textId="77777777" w:rsidR="00090D14" w:rsidRDefault="00090D14" w:rsidP="00090D14">
      <w:pPr>
        <w:bidi w:val="0"/>
        <w:rPr>
          <w:rFonts w:asciiTheme="majorBidi" w:hAnsiTheme="majorBidi" w:cstheme="majorBidi"/>
          <w:sz w:val="24"/>
          <w:szCs w:val="24"/>
        </w:rPr>
      </w:pPr>
    </w:p>
    <w:p w14:paraId="79E9B1F6" w14:textId="138D3D95" w:rsidR="00976A36" w:rsidRPr="00C806D2" w:rsidRDefault="00976A36" w:rsidP="00976A36">
      <w:pPr>
        <w:bidi w:val="0"/>
        <w:rPr>
          <w:rFonts w:cstheme="majorBidi"/>
        </w:rPr>
      </w:pPr>
      <w:r w:rsidRPr="00C806D2">
        <w:rPr>
          <w:rFonts w:cstheme="majorBidi"/>
        </w:rPr>
        <w:t>Optimizer: ADAMW</w:t>
      </w:r>
    </w:p>
    <w:p w14:paraId="5FC89C22" w14:textId="0C4AA0C4" w:rsidR="00976A36" w:rsidRPr="00C806D2" w:rsidRDefault="00976A36" w:rsidP="00976A36">
      <w:pPr>
        <w:bidi w:val="0"/>
        <w:rPr>
          <w:rFonts w:cstheme="majorBidi"/>
        </w:rPr>
      </w:pPr>
      <w:r w:rsidRPr="00C806D2">
        <w:rPr>
          <w:rFonts w:cstheme="majorBidi"/>
        </w:rPr>
        <w:t xml:space="preserve">Loss function: </w:t>
      </w:r>
      <w:r w:rsidR="00390FF5">
        <w:rPr>
          <w:rFonts w:cstheme="majorBidi"/>
        </w:rPr>
        <w:t>Mean squared error (MSE)</w:t>
      </w:r>
    </w:p>
    <w:p w14:paraId="50BAEF1B" w14:textId="77777777" w:rsidR="002278EA" w:rsidRDefault="002278EA" w:rsidP="002278EA">
      <w:pPr>
        <w:bidi w:val="0"/>
        <w:rPr>
          <w:rFonts w:asciiTheme="majorBidi" w:hAnsiTheme="majorBidi" w:cstheme="majorBidi"/>
          <w:sz w:val="24"/>
          <w:szCs w:val="24"/>
        </w:rPr>
      </w:pPr>
    </w:p>
    <w:p w14:paraId="26D8FCFD" w14:textId="1D6A9F42" w:rsidR="002278EA" w:rsidRDefault="002278EA" w:rsidP="002278EA">
      <w:pPr>
        <w:pStyle w:val="Heading4"/>
        <w:bidi w:val="0"/>
      </w:pPr>
      <w:r>
        <w:t xml:space="preserve">Hyper </w:t>
      </w:r>
      <w:proofErr w:type="spellStart"/>
      <w:r>
        <w:t>parmeter</w:t>
      </w:r>
      <w:proofErr w:type="spellEnd"/>
      <w:r>
        <w:t xml:space="preserve"> tuning</w:t>
      </w:r>
    </w:p>
    <w:p w14:paraId="77D9055C" w14:textId="77777777" w:rsidR="00390FF5" w:rsidRPr="00390FF5" w:rsidRDefault="00390FF5" w:rsidP="00390FF5">
      <w:pPr>
        <w:bidi w:val="0"/>
        <w:rPr>
          <w:lang w:val="en-IL"/>
        </w:rPr>
      </w:pPr>
      <w:r w:rsidRPr="00390FF5">
        <w:rPr>
          <w:lang w:val="en-IL"/>
        </w:rPr>
        <w:t>We performed grid search optimization for the following parameters:</w:t>
      </w:r>
    </w:p>
    <w:p w14:paraId="00DF3546" w14:textId="77777777" w:rsidR="002278EA" w:rsidRPr="002278EA" w:rsidRDefault="002278EA" w:rsidP="002278EA">
      <w:pPr>
        <w:bidi w:val="0"/>
        <w:rPr>
          <w:lang w:val="en-IL"/>
        </w:rPr>
      </w:pPr>
      <w:proofErr w:type="spellStart"/>
      <w:r w:rsidRPr="002278EA">
        <w:rPr>
          <w:lang w:val="en-IL"/>
        </w:rPr>
        <w:t>hyperparams</w:t>
      </w:r>
      <w:proofErr w:type="spellEnd"/>
      <w:r w:rsidRPr="002278EA">
        <w:rPr>
          <w:lang w:val="en-IL"/>
        </w:rPr>
        <w:t xml:space="preserve"> = {</w:t>
      </w:r>
    </w:p>
    <w:p w14:paraId="0E0B7CD9" w14:textId="77777777" w:rsidR="002278EA" w:rsidRPr="002278EA" w:rsidRDefault="002278EA" w:rsidP="002278EA">
      <w:pPr>
        <w:bidi w:val="0"/>
        <w:rPr>
          <w:lang w:val="en-IL"/>
        </w:rPr>
      </w:pPr>
      <w:r w:rsidRPr="002278EA">
        <w:rPr>
          <w:lang w:val="en-IL"/>
        </w:rPr>
        <w:t>    "LR": [0.01,0.001,0.0001],</w:t>
      </w:r>
    </w:p>
    <w:p w14:paraId="69C15012" w14:textId="77777777" w:rsidR="002278EA" w:rsidRPr="002278EA" w:rsidRDefault="002278EA" w:rsidP="002278EA">
      <w:pPr>
        <w:bidi w:val="0"/>
        <w:rPr>
          <w:lang w:val="en-IL"/>
        </w:rPr>
      </w:pPr>
      <w:r w:rsidRPr="002278EA">
        <w:rPr>
          <w:lang w:val="en-IL"/>
        </w:rPr>
        <w:t>    "GAMMA": [0.95,0.97, 0.99],</w:t>
      </w:r>
    </w:p>
    <w:p w14:paraId="3829B392" w14:textId="17F78A69" w:rsidR="002278EA" w:rsidRPr="002278EA" w:rsidRDefault="002278EA" w:rsidP="002278EA">
      <w:pPr>
        <w:bidi w:val="0"/>
        <w:rPr>
          <w:lang w:val="en-IL"/>
        </w:rPr>
      </w:pPr>
      <w:r w:rsidRPr="002278EA">
        <w:rPr>
          <w:lang w:val="en-IL"/>
        </w:rPr>
        <w:t>    "</w:t>
      </w:r>
      <w:proofErr w:type="spellStart"/>
      <w:proofErr w:type="gramStart"/>
      <w:r w:rsidRPr="002278EA">
        <w:rPr>
          <w:lang w:val="en-IL"/>
        </w:rPr>
        <w:t>batch</w:t>
      </w:r>
      <w:proofErr w:type="gramEnd"/>
      <w:r w:rsidRPr="002278EA">
        <w:rPr>
          <w:lang w:val="en-IL"/>
        </w:rPr>
        <w:t>_size</w:t>
      </w:r>
      <w:proofErr w:type="spellEnd"/>
      <w:r w:rsidRPr="002278EA">
        <w:rPr>
          <w:lang w:val="en-IL"/>
        </w:rPr>
        <w:t>": 32,</w:t>
      </w:r>
    </w:p>
    <w:p w14:paraId="32DAAEEC" w14:textId="77777777" w:rsidR="002278EA" w:rsidRPr="002278EA" w:rsidRDefault="002278EA" w:rsidP="002278EA">
      <w:pPr>
        <w:bidi w:val="0"/>
        <w:rPr>
          <w:lang w:val="en-IL"/>
        </w:rPr>
      </w:pPr>
      <w:r w:rsidRPr="002278EA">
        <w:rPr>
          <w:lang w:val="en-IL"/>
        </w:rPr>
        <w:t>    "tau": [0.01,0.1,0.5],</w:t>
      </w:r>
    </w:p>
    <w:p w14:paraId="0A756722" w14:textId="024C0CAD" w:rsidR="002278EA" w:rsidRDefault="002278EA" w:rsidP="002278EA">
      <w:pPr>
        <w:bidi w:val="0"/>
        <w:rPr>
          <w:lang w:val="en-IL"/>
        </w:rPr>
      </w:pPr>
      <w:r w:rsidRPr="002278EA">
        <w:rPr>
          <w:lang w:val="en-IL"/>
        </w:rPr>
        <w:t>    "</w:t>
      </w:r>
      <w:proofErr w:type="spellStart"/>
      <w:proofErr w:type="gramStart"/>
      <w:r w:rsidRPr="002278EA">
        <w:rPr>
          <w:lang w:val="en-IL"/>
        </w:rPr>
        <w:t>replay</w:t>
      </w:r>
      <w:proofErr w:type="gramEnd"/>
      <w:r w:rsidRPr="002278EA">
        <w:rPr>
          <w:lang w:val="en-IL"/>
        </w:rPr>
        <w:t>_memory_size</w:t>
      </w:r>
      <w:proofErr w:type="spellEnd"/>
      <w:r w:rsidRPr="002278EA">
        <w:rPr>
          <w:lang w:val="en-IL"/>
        </w:rPr>
        <w:t>": 16000</w:t>
      </w:r>
      <w:r w:rsidR="00226CB6">
        <w:rPr>
          <w:lang w:val="en-IL"/>
        </w:rPr>
        <w:t>,</w:t>
      </w:r>
    </w:p>
    <w:p w14:paraId="29344AAB" w14:textId="13FF1BD7" w:rsidR="00685959" w:rsidRDefault="00685959" w:rsidP="00685959">
      <w:pPr>
        <w:bidi w:val="0"/>
        <w:rPr>
          <w:lang w:val="en-IL"/>
        </w:rPr>
      </w:pPr>
      <w:r>
        <w:rPr>
          <w:lang w:val="en-IL"/>
        </w:rPr>
        <w:t>‘</w:t>
      </w:r>
      <w:r w:rsidRPr="00685959">
        <w:rPr>
          <w:lang w:val="en-IL"/>
        </w:rPr>
        <w:t>EPS_DECAY</w:t>
      </w:r>
      <w:r>
        <w:rPr>
          <w:lang w:val="en-IL"/>
        </w:rPr>
        <w:t>’</w:t>
      </w:r>
      <w:r w:rsidRPr="00685959">
        <w:rPr>
          <w:lang w:val="en-IL"/>
        </w:rPr>
        <w:t xml:space="preserve"> = 2000</w:t>
      </w:r>
      <w:r>
        <w:rPr>
          <w:lang w:val="en-IL"/>
        </w:rPr>
        <w:t>,</w:t>
      </w:r>
    </w:p>
    <w:p w14:paraId="41AEE5AB" w14:textId="7D3022FF" w:rsidR="00685959" w:rsidRPr="00685959" w:rsidRDefault="00685959" w:rsidP="00685959">
      <w:pPr>
        <w:bidi w:val="0"/>
        <w:rPr>
          <w:lang w:val="en-IL"/>
        </w:rPr>
      </w:pPr>
      <w:r w:rsidRPr="00685959">
        <w:rPr>
          <w:lang w:val="en-IL"/>
        </w:rPr>
        <w:t xml:space="preserve">    </w:t>
      </w:r>
      <w:r>
        <w:rPr>
          <w:lang w:val="en-IL"/>
        </w:rPr>
        <w:t>‘</w:t>
      </w:r>
      <w:r w:rsidRPr="00685959">
        <w:rPr>
          <w:lang w:val="en-IL"/>
        </w:rPr>
        <w:t>EPS_START</w:t>
      </w:r>
      <w:r>
        <w:rPr>
          <w:lang w:val="en-IL"/>
        </w:rPr>
        <w:t>’</w:t>
      </w:r>
      <w:r w:rsidRPr="00685959">
        <w:rPr>
          <w:lang w:val="en-IL"/>
        </w:rPr>
        <w:t xml:space="preserve"> = 0.9</w:t>
      </w:r>
      <w:r>
        <w:rPr>
          <w:lang w:val="en-IL"/>
        </w:rPr>
        <w:t>,</w:t>
      </w:r>
    </w:p>
    <w:p w14:paraId="286ECB03" w14:textId="3ABB95B6" w:rsidR="00226CB6" w:rsidRPr="002278EA" w:rsidRDefault="00685959" w:rsidP="00685959">
      <w:pPr>
        <w:bidi w:val="0"/>
        <w:rPr>
          <w:lang w:val="en-IL"/>
        </w:rPr>
      </w:pPr>
      <w:r w:rsidRPr="00685959">
        <w:rPr>
          <w:lang w:val="en-IL"/>
        </w:rPr>
        <w:t xml:space="preserve">    </w:t>
      </w:r>
      <w:r>
        <w:rPr>
          <w:lang w:val="en-IL"/>
        </w:rPr>
        <w:t>‘</w:t>
      </w:r>
      <w:r w:rsidRPr="00685959">
        <w:rPr>
          <w:lang w:val="en-IL"/>
        </w:rPr>
        <w:t>EPS_END</w:t>
      </w:r>
      <w:r>
        <w:rPr>
          <w:lang w:val="en-IL"/>
        </w:rPr>
        <w:t>’</w:t>
      </w:r>
      <w:r w:rsidRPr="00685959">
        <w:rPr>
          <w:lang w:val="en-IL"/>
        </w:rPr>
        <w:t xml:space="preserve"> = 0.001</w:t>
      </w:r>
    </w:p>
    <w:p w14:paraId="55023D32" w14:textId="77777777" w:rsidR="002278EA" w:rsidRDefault="002278EA" w:rsidP="002278EA">
      <w:pPr>
        <w:bidi w:val="0"/>
        <w:rPr>
          <w:lang w:val="en-IL"/>
        </w:rPr>
      </w:pPr>
      <w:r w:rsidRPr="002278EA">
        <w:rPr>
          <w:lang w:val="en-IL"/>
        </w:rPr>
        <w:t>}</w:t>
      </w:r>
    </w:p>
    <w:p w14:paraId="4F045C6E" w14:textId="77777777" w:rsidR="00390FF5" w:rsidRDefault="00390FF5" w:rsidP="00390FF5">
      <w:pPr>
        <w:bidi w:val="0"/>
      </w:pPr>
      <w:r w:rsidRPr="00390FF5">
        <w:t>We focused on optimizing agent-specific parameters, as we believe they have the most significant impact on solving the problem and provide insights into their influence.</w:t>
      </w:r>
    </w:p>
    <w:p w14:paraId="414E8D0D" w14:textId="77777777" w:rsidR="00390FF5" w:rsidRPr="00390FF5" w:rsidRDefault="00390FF5" w:rsidP="00390FF5">
      <w:pPr>
        <w:bidi w:val="0"/>
        <w:rPr>
          <w:lang w:val="en-IL"/>
        </w:rPr>
      </w:pPr>
      <w:r w:rsidRPr="00390FF5">
        <w:rPr>
          <w:lang w:val="en-IL"/>
        </w:rPr>
        <w:t>We selected the last average reward over the final 100 episodes as our metric. This reflects both the performance and stability of the final agent.</w:t>
      </w:r>
    </w:p>
    <w:p w14:paraId="7D85F67F" w14:textId="77777777" w:rsidR="00390FF5" w:rsidRPr="00390FF5" w:rsidRDefault="00390FF5" w:rsidP="00390FF5">
      <w:pPr>
        <w:bidi w:val="0"/>
        <w:rPr>
          <w:lang w:val="en-IL"/>
        </w:rPr>
      </w:pPr>
      <w:r w:rsidRPr="00390FF5">
        <w:rPr>
          <w:lang w:val="en-IL"/>
        </w:rPr>
        <w:t xml:space="preserve">We used the Neptune.ai framework to store and </w:t>
      </w:r>
      <w:proofErr w:type="spellStart"/>
      <w:r w:rsidRPr="00390FF5">
        <w:rPr>
          <w:lang w:val="en-IL"/>
        </w:rPr>
        <w:t>analyze</w:t>
      </w:r>
      <w:proofErr w:type="spellEnd"/>
      <w:r w:rsidRPr="00390FF5">
        <w:rPr>
          <w:lang w:val="en-IL"/>
        </w:rPr>
        <w:t xml:space="preserve"> results. Given more time and computational resources, we would further optimize network parameters such as the number of weights, dropout rate, and batch size</w:t>
      </w:r>
    </w:p>
    <w:p w14:paraId="26243E19" w14:textId="77777777" w:rsidR="002278EA" w:rsidRPr="00390FF5" w:rsidRDefault="002278EA" w:rsidP="002278EA">
      <w:pPr>
        <w:bidi w:val="0"/>
        <w:rPr>
          <w:lang w:val="en-IL"/>
        </w:rPr>
      </w:pPr>
    </w:p>
    <w:p w14:paraId="5DC06842" w14:textId="1FD72D0C" w:rsidR="002278EA" w:rsidRDefault="002278EA" w:rsidP="002278EA">
      <w:pPr>
        <w:pStyle w:val="Heading4"/>
        <w:bidi w:val="0"/>
      </w:pPr>
      <w:r>
        <w:t>Hyper parameter tuning analysis</w:t>
      </w:r>
    </w:p>
    <w:p w14:paraId="4CCAEC47" w14:textId="1CA796A8" w:rsidR="002278EA" w:rsidRDefault="00D9772C" w:rsidP="002278EA">
      <w:pPr>
        <w:bidi w:val="0"/>
      </w:pPr>
      <w:r>
        <w:t>The best model of 3 layers network:</w:t>
      </w:r>
    </w:p>
    <w:p w14:paraId="1E78899B" w14:textId="4046BB15" w:rsidR="00D9772C" w:rsidRDefault="00A973E7" w:rsidP="00D9772C">
      <w:pPr>
        <w:bidi w:val="0"/>
      </w:pPr>
      <w:r w:rsidRPr="00A973E7">
        <w:lastRenderedPageBreak/>
        <w:drawing>
          <wp:inline distT="0" distB="0" distL="0" distR="0" wp14:anchorId="7483D92F" wp14:editId="630F7D39">
            <wp:extent cx="5731510" cy="1068070"/>
            <wp:effectExtent l="0" t="0" r="2540" b="0"/>
            <wp:docPr id="139221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1715" name=""/>
                    <pic:cNvPicPr/>
                  </pic:nvPicPr>
                  <pic:blipFill>
                    <a:blip r:embed="rId16"/>
                    <a:stretch>
                      <a:fillRect/>
                    </a:stretch>
                  </pic:blipFill>
                  <pic:spPr>
                    <a:xfrm>
                      <a:off x="0" y="0"/>
                      <a:ext cx="5731510" cy="1068070"/>
                    </a:xfrm>
                    <a:prstGeom prst="rect">
                      <a:avLst/>
                    </a:prstGeom>
                  </pic:spPr>
                </pic:pic>
              </a:graphicData>
            </a:graphic>
          </wp:inline>
        </w:drawing>
      </w:r>
    </w:p>
    <w:p w14:paraId="142474B2" w14:textId="12D67196" w:rsidR="00D9772C" w:rsidRDefault="00D9772C" w:rsidP="00D9772C">
      <w:pPr>
        <w:bidi w:val="0"/>
        <w:rPr>
          <w:lang w:val="en-IL"/>
        </w:rPr>
      </w:pPr>
      <w:r>
        <w:rPr>
          <w:lang w:val="en-IL"/>
        </w:rPr>
        <w:t xml:space="preserve">The best model has the next </w:t>
      </w:r>
      <w:proofErr w:type="spellStart"/>
      <w:r>
        <w:rPr>
          <w:lang w:val="en-IL"/>
        </w:rPr>
        <w:t>parmeters</w:t>
      </w:r>
      <w:proofErr w:type="spellEnd"/>
      <w:r>
        <w:rPr>
          <w:lang w:val="en-IL"/>
        </w:rPr>
        <w:t>:</w:t>
      </w:r>
    </w:p>
    <w:p w14:paraId="21A9CFE3" w14:textId="77777777" w:rsidR="00390FF5" w:rsidRDefault="00390FF5" w:rsidP="00390FF5">
      <w:pPr>
        <w:bidi w:val="0"/>
      </w:pPr>
      <w:proofErr w:type="spellStart"/>
      <w:r w:rsidRPr="00390FF5">
        <w:t>hyperparams</w:t>
      </w:r>
      <w:proofErr w:type="spellEnd"/>
      <w:r w:rsidRPr="00390FF5">
        <w:t xml:space="preserve"> = </w:t>
      </w:r>
      <w:proofErr w:type="gramStart"/>
      <w:r w:rsidRPr="00390FF5">
        <w:t>{ "</w:t>
      </w:r>
      <w:proofErr w:type="gramEnd"/>
      <w:r w:rsidRPr="00390FF5">
        <w:t>LR": 0.001, "GAMMA": 0.99, "</w:t>
      </w:r>
      <w:proofErr w:type="spellStart"/>
      <w:r w:rsidRPr="00390FF5">
        <w:t>batch_size</w:t>
      </w:r>
      <w:proofErr w:type="spellEnd"/>
      <w:r w:rsidRPr="00390FF5">
        <w:t>": 32, "tau": 0.1, "</w:t>
      </w:r>
      <w:proofErr w:type="spellStart"/>
      <w:r w:rsidRPr="00390FF5">
        <w:t>replay_memory_size</w:t>
      </w:r>
      <w:proofErr w:type="spellEnd"/>
      <w:r w:rsidRPr="00390FF5">
        <w:t>": 16000, "EPS_DECAY": 2000, "EPS_START": 0.9, "EPS_END": 0.001 }</w:t>
      </w:r>
    </w:p>
    <w:p w14:paraId="0A6871E4" w14:textId="7675D643" w:rsidR="00685959" w:rsidRDefault="00685959" w:rsidP="00390FF5">
      <w:pPr>
        <w:bidi w:val="0"/>
      </w:pPr>
      <w:r>
        <w:t xml:space="preserve">The best model of </w:t>
      </w:r>
      <w:r>
        <w:t>5</w:t>
      </w:r>
      <w:r>
        <w:t xml:space="preserve"> layers network:</w:t>
      </w:r>
    </w:p>
    <w:p w14:paraId="37A8BCA3" w14:textId="77777777" w:rsidR="00685959" w:rsidRPr="00685959" w:rsidRDefault="00685959" w:rsidP="00685959">
      <w:pPr>
        <w:bidi w:val="0"/>
      </w:pPr>
    </w:p>
    <w:p w14:paraId="04F8ABAC" w14:textId="77777777" w:rsidR="00D9772C" w:rsidRDefault="00D9772C" w:rsidP="00D9772C">
      <w:pPr>
        <w:bidi w:val="0"/>
      </w:pPr>
    </w:p>
    <w:p w14:paraId="19847881" w14:textId="2951AECC" w:rsidR="00D9772C" w:rsidRDefault="00D9772C" w:rsidP="00D9772C">
      <w:pPr>
        <w:bidi w:val="0"/>
      </w:pPr>
    </w:p>
    <w:p w14:paraId="67BF1180" w14:textId="77777777" w:rsidR="00226CB6" w:rsidRDefault="00226CB6" w:rsidP="00226CB6">
      <w:pPr>
        <w:bidi w:val="0"/>
      </w:pPr>
    </w:p>
    <w:p w14:paraId="31AC81FC" w14:textId="4A1DFE82" w:rsidR="00390FF5" w:rsidRPr="00390FF5" w:rsidRDefault="00390FF5" w:rsidP="00390FF5">
      <w:pPr>
        <w:bidi w:val="0"/>
        <w:rPr>
          <w:b/>
          <w:bCs/>
        </w:rPr>
      </w:pPr>
      <w:r w:rsidRPr="00390FF5">
        <w:rPr>
          <w:b/>
          <w:bCs/>
        </w:rPr>
        <w:t xml:space="preserve">Hyper-parameter </w:t>
      </w:r>
      <w:proofErr w:type="gramStart"/>
      <w:r>
        <w:rPr>
          <w:b/>
          <w:bCs/>
        </w:rPr>
        <w:t>comparison</w:t>
      </w:r>
      <w:r>
        <w:rPr>
          <w:b/>
          <w:bCs/>
        </w:rPr>
        <w:t xml:space="preserve"> :</w:t>
      </w:r>
      <w:proofErr w:type="gramEnd"/>
      <w:r>
        <w:rPr>
          <w:b/>
          <w:bCs/>
        </w:rPr>
        <w:t xml:space="preserve"> 3 layers model</w:t>
      </w:r>
    </w:p>
    <w:p w14:paraId="23092D0D" w14:textId="150B895E" w:rsidR="00685959" w:rsidRDefault="00390FF5" w:rsidP="00685959">
      <w:pPr>
        <w:bidi w:val="0"/>
      </w:pPr>
      <w:r>
        <w:rPr>
          <w:noProof/>
        </w:rPr>
        <w:drawing>
          <wp:anchor distT="0" distB="0" distL="114300" distR="114300" simplePos="0" relativeHeight="251662336" behindDoc="0" locked="0" layoutInCell="1" allowOverlap="1" wp14:anchorId="1E00BBFE" wp14:editId="6D00E883">
            <wp:simplePos x="0" y="0"/>
            <wp:positionH relativeFrom="margin">
              <wp:posOffset>-158750</wp:posOffset>
            </wp:positionH>
            <wp:positionV relativeFrom="paragraph">
              <wp:posOffset>0</wp:posOffset>
            </wp:positionV>
            <wp:extent cx="6581775" cy="1974850"/>
            <wp:effectExtent l="0" t="0" r="9525" b="6350"/>
            <wp:wrapSquare wrapText="bothSides"/>
            <wp:docPr id="13854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581775" cy="1974850"/>
                    </a:xfrm>
                    <a:prstGeom prst="rect">
                      <a:avLst/>
                    </a:prstGeom>
                    <a:noFill/>
                    <a:ln>
                      <a:noFill/>
                    </a:ln>
                  </pic:spPr>
                </pic:pic>
              </a:graphicData>
            </a:graphic>
          </wp:anchor>
        </w:drawing>
      </w:r>
    </w:p>
    <w:p w14:paraId="7827714F" w14:textId="1833C4A4" w:rsidR="00685959" w:rsidRDefault="00A973E7" w:rsidP="00685959">
      <w:pPr>
        <w:bidi w:val="0"/>
      </w:pPr>
      <w:r>
        <w:t>The best model of 5 layers network</w:t>
      </w:r>
    </w:p>
    <w:p w14:paraId="18985D37" w14:textId="638A910A" w:rsidR="00A973E7" w:rsidRDefault="00A973E7" w:rsidP="00A973E7">
      <w:pPr>
        <w:bidi w:val="0"/>
      </w:pPr>
      <w:r w:rsidRPr="00A973E7">
        <w:drawing>
          <wp:inline distT="0" distB="0" distL="0" distR="0" wp14:anchorId="406F3A98" wp14:editId="5E0AE1DE">
            <wp:extent cx="5731510" cy="1059815"/>
            <wp:effectExtent l="0" t="0" r="2540" b="6985"/>
            <wp:docPr id="1102254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254466" name=""/>
                    <pic:cNvPicPr/>
                  </pic:nvPicPr>
                  <pic:blipFill>
                    <a:blip r:embed="rId18"/>
                    <a:stretch>
                      <a:fillRect/>
                    </a:stretch>
                  </pic:blipFill>
                  <pic:spPr>
                    <a:xfrm>
                      <a:off x="0" y="0"/>
                      <a:ext cx="5731510" cy="1059815"/>
                    </a:xfrm>
                    <a:prstGeom prst="rect">
                      <a:avLst/>
                    </a:prstGeom>
                  </pic:spPr>
                </pic:pic>
              </a:graphicData>
            </a:graphic>
          </wp:inline>
        </w:drawing>
      </w:r>
    </w:p>
    <w:p w14:paraId="5AF810DA" w14:textId="12F6A154" w:rsidR="00A973E7" w:rsidRDefault="00A973E7" w:rsidP="00A973E7">
      <w:pPr>
        <w:bidi w:val="0"/>
        <w:rPr>
          <w:lang w:val="en-IL"/>
        </w:rPr>
      </w:pPr>
      <w:r>
        <w:rPr>
          <w:lang w:val="en-IL"/>
        </w:rPr>
        <w:t xml:space="preserve">The best model has the next </w:t>
      </w:r>
      <w:proofErr w:type="spellStart"/>
      <w:r>
        <w:rPr>
          <w:lang w:val="en-IL"/>
        </w:rPr>
        <w:t>parmeters</w:t>
      </w:r>
      <w:proofErr w:type="spellEnd"/>
      <w:r>
        <w:rPr>
          <w:lang w:val="en-IL"/>
        </w:rPr>
        <w:t>:</w:t>
      </w:r>
    </w:p>
    <w:p w14:paraId="624CA9DE" w14:textId="77777777" w:rsidR="00390FF5" w:rsidRDefault="00390FF5" w:rsidP="00390FF5">
      <w:pPr>
        <w:bidi w:val="0"/>
      </w:pPr>
      <w:proofErr w:type="spellStart"/>
      <w:r w:rsidRPr="00390FF5">
        <w:t>hyperparams</w:t>
      </w:r>
      <w:proofErr w:type="spellEnd"/>
      <w:r w:rsidRPr="00390FF5">
        <w:t xml:space="preserve"> = </w:t>
      </w:r>
      <w:proofErr w:type="gramStart"/>
      <w:r w:rsidRPr="00390FF5">
        <w:t>{ "</w:t>
      </w:r>
      <w:proofErr w:type="gramEnd"/>
      <w:r w:rsidRPr="00390FF5">
        <w:t>LR": 0.0001, "GAMMA": 0.99, "</w:t>
      </w:r>
      <w:proofErr w:type="spellStart"/>
      <w:r w:rsidRPr="00390FF5">
        <w:t>batch_size</w:t>
      </w:r>
      <w:proofErr w:type="spellEnd"/>
      <w:r w:rsidRPr="00390FF5">
        <w:t>": 32, "tau": 0.01, "</w:t>
      </w:r>
      <w:proofErr w:type="spellStart"/>
      <w:r w:rsidRPr="00390FF5">
        <w:t>replay_memory_size</w:t>
      </w:r>
      <w:proofErr w:type="spellEnd"/>
      <w:r w:rsidRPr="00390FF5">
        <w:t>": 16000, "EPS_DECAY": 2000, "EPS_START": 0.9, "EPS_END": 0.001 }</w:t>
      </w:r>
    </w:p>
    <w:p w14:paraId="321D849D" w14:textId="4FFF6684" w:rsidR="00390FF5" w:rsidRPr="00390FF5" w:rsidRDefault="00390FF5" w:rsidP="00390FF5">
      <w:pPr>
        <w:bidi w:val="0"/>
        <w:rPr>
          <w:b/>
          <w:bCs/>
        </w:rPr>
      </w:pPr>
      <w:r w:rsidRPr="00390FF5">
        <w:rPr>
          <w:b/>
          <w:bCs/>
        </w:rPr>
        <w:t xml:space="preserve">Hyper-parameter </w:t>
      </w:r>
      <w:proofErr w:type="gramStart"/>
      <w:r>
        <w:rPr>
          <w:b/>
          <w:bCs/>
        </w:rPr>
        <w:t xml:space="preserve">comparison </w:t>
      </w:r>
      <w:r>
        <w:rPr>
          <w:b/>
          <w:bCs/>
        </w:rPr>
        <w:t>:</w:t>
      </w:r>
      <w:proofErr w:type="gramEnd"/>
      <w:r>
        <w:rPr>
          <w:b/>
          <w:bCs/>
        </w:rPr>
        <w:t xml:space="preserve"> </w:t>
      </w:r>
      <w:r>
        <w:rPr>
          <w:b/>
          <w:bCs/>
        </w:rPr>
        <w:t>5</w:t>
      </w:r>
      <w:r>
        <w:rPr>
          <w:b/>
          <w:bCs/>
        </w:rPr>
        <w:t xml:space="preserve"> layers model</w:t>
      </w:r>
    </w:p>
    <w:p w14:paraId="6E4DB553" w14:textId="6A1FD574" w:rsidR="00A973E7" w:rsidRDefault="00F13DEB" w:rsidP="00390FF5">
      <w:pPr>
        <w:bidi w:val="0"/>
      </w:pPr>
      <w:r>
        <w:rPr>
          <w:noProof/>
        </w:rPr>
        <w:lastRenderedPageBreak/>
        <w:drawing>
          <wp:inline distT="0" distB="0" distL="0" distR="0" wp14:anchorId="1136A004" wp14:editId="4CB42D4E">
            <wp:extent cx="6582347" cy="1974850"/>
            <wp:effectExtent l="0" t="0" r="9525" b="6350"/>
            <wp:docPr id="19902736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588116" cy="1976581"/>
                    </a:xfrm>
                    <a:prstGeom prst="rect">
                      <a:avLst/>
                    </a:prstGeom>
                    <a:noFill/>
                    <a:ln>
                      <a:noFill/>
                    </a:ln>
                  </pic:spPr>
                </pic:pic>
              </a:graphicData>
            </a:graphic>
          </wp:inline>
        </w:drawing>
      </w:r>
    </w:p>
    <w:p w14:paraId="36533CD0" w14:textId="77777777" w:rsidR="00F13DEB" w:rsidRDefault="00F13DEB" w:rsidP="00F13DEB">
      <w:pPr>
        <w:bidi w:val="0"/>
      </w:pPr>
    </w:p>
    <w:p w14:paraId="5E7BD0BF" w14:textId="4431577C" w:rsidR="00F13DEB" w:rsidRDefault="00390FF5" w:rsidP="00390FF5">
      <w:pPr>
        <w:bidi w:val="0"/>
      </w:pPr>
      <w:r w:rsidRPr="00390FF5">
        <w:t xml:space="preserve">We conducted 54 experiments (27 agent parameter combinations × 2 network sizes) and observed that the 5-layer network achieved better performance, with a mean reward score of 488 compared to 448 for the 3-layer network. This suggests that the 5-layer network </w:t>
      </w:r>
      <w:proofErr w:type="gramStart"/>
      <w:r w:rsidRPr="00390FF5">
        <w:t>is able to</w:t>
      </w:r>
      <w:proofErr w:type="gramEnd"/>
      <w:r w:rsidRPr="00390FF5">
        <w:t xml:space="preserve"> extract more information from the state space and produce better action decisions. Additionally, we found that a high update rate negatively impacted performance for both networks. The discount factor and learning rate showed different behaviors across the networks: in the 5-layer network, the best-performing discount factor was 0.97, while no single discount factor consistently outperformed the others in the 3-layer network. Interestingly, we observed high variability in rewards when using a discount factor of 0.99 in both models. Regarding the learning rate, the 3-layer network performed better with a higher learning rate, while the 5-layer network benefited from a lower learning rate, which improved its overall performance.</w:t>
      </w:r>
    </w:p>
    <w:p w14:paraId="6A776312" w14:textId="77777777" w:rsidR="00390FF5" w:rsidRPr="00390FF5" w:rsidRDefault="00390FF5" w:rsidP="00390FF5">
      <w:pPr>
        <w:bidi w:val="0"/>
        <w:rPr>
          <w:rtl/>
        </w:rPr>
      </w:pPr>
    </w:p>
    <w:p w14:paraId="635FF872" w14:textId="1F655367" w:rsidR="00007140" w:rsidRDefault="00007140" w:rsidP="00007140">
      <w:pPr>
        <w:pStyle w:val="Heading4"/>
        <w:bidi w:val="0"/>
      </w:pPr>
      <w:r>
        <w:t>Model evaluation</w:t>
      </w:r>
    </w:p>
    <w:p w14:paraId="0FB05610" w14:textId="012090DF" w:rsidR="00007140" w:rsidRDefault="00007140" w:rsidP="00007140">
      <w:pPr>
        <w:bidi w:val="0"/>
      </w:pPr>
      <w:r>
        <w:t>3 layer</w:t>
      </w:r>
      <w:r w:rsidR="00390FF5">
        <w:t>s</w:t>
      </w:r>
      <w:r>
        <w:t xml:space="preserve"> model:</w:t>
      </w:r>
      <w:r w:rsidR="006D4822" w:rsidRPr="006D4822">
        <w:t xml:space="preserve"> </w:t>
      </w:r>
    </w:p>
    <w:p w14:paraId="3A0BB605" w14:textId="41FB76EB" w:rsidR="006D4822" w:rsidRDefault="00CD7661" w:rsidP="006D4822">
      <w:pPr>
        <w:bidi w:val="0"/>
      </w:pPr>
      <w:r>
        <w:rPr>
          <w:noProof/>
        </w:rPr>
        <w:lastRenderedPageBreak/>
        <w:drawing>
          <wp:inline distT="0" distB="0" distL="0" distR="0" wp14:anchorId="27A15725" wp14:editId="79B07AA0">
            <wp:extent cx="6458896" cy="2692400"/>
            <wp:effectExtent l="0" t="0" r="0" b="0"/>
            <wp:docPr id="13031956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5383" cy="2699273"/>
                    </a:xfrm>
                    <a:prstGeom prst="rect">
                      <a:avLst/>
                    </a:prstGeom>
                    <a:noFill/>
                    <a:ln>
                      <a:noFill/>
                    </a:ln>
                  </pic:spPr>
                </pic:pic>
              </a:graphicData>
            </a:graphic>
          </wp:inline>
        </w:drawing>
      </w:r>
    </w:p>
    <w:p w14:paraId="7AFEA59C" w14:textId="1296B70A" w:rsidR="006D4822" w:rsidRDefault="00CD7661" w:rsidP="006D4822">
      <w:pPr>
        <w:bidi w:val="0"/>
      </w:pPr>
      <w:r>
        <w:t xml:space="preserve">First </w:t>
      </w:r>
      <w:r w:rsidR="00390FF5">
        <w:t>episode</w:t>
      </w:r>
      <w:r>
        <w:t xml:space="preserve"> to each mean average 100 episode of 450: </w:t>
      </w:r>
      <w:r w:rsidR="00624B2D">
        <w:t xml:space="preserve"> the highest mean reward over the last 100 episode is 449, in episode 596</w:t>
      </w:r>
    </w:p>
    <w:p w14:paraId="73960CAE" w14:textId="77777777" w:rsidR="006D4822" w:rsidRDefault="006D4822" w:rsidP="006D4822">
      <w:pPr>
        <w:bidi w:val="0"/>
      </w:pPr>
    </w:p>
    <w:p w14:paraId="40DBD695" w14:textId="77777777" w:rsidR="006D4822" w:rsidRDefault="006D4822" w:rsidP="006D4822">
      <w:pPr>
        <w:bidi w:val="0"/>
      </w:pPr>
    </w:p>
    <w:p w14:paraId="115A90A0" w14:textId="77777777" w:rsidR="006D4822" w:rsidRDefault="006D4822" w:rsidP="006D4822">
      <w:pPr>
        <w:bidi w:val="0"/>
      </w:pPr>
    </w:p>
    <w:p w14:paraId="5661A52D" w14:textId="6462E76E" w:rsidR="006D4822" w:rsidRDefault="006D4822" w:rsidP="006D4822">
      <w:pPr>
        <w:bidi w:val="0"/>
      </w:pPr>
      <w:r>
        <w:t>5 layer</w:t>
      </w:r>
      <w:r w:rsidR="00CD7661">
        <w:t>s</w:t>
      </w:r>
      <w:r>
        <w:t xml:space="preserve"> </w:t>
      </w:r>
      <w:r w:rsidR="00CD7661">
        <w:t>DQN:</w:t>
      </w:r>
    </w:p>
    <w:p w14:paraId="030A9774" w14:textId="5D187877" w:rsidR="00CD7661" w:rsidRDefault="00CD7661" w:rsidP="00CD7661">
      <w:pPr>
        <w:bidi w:val="0"/>
      </w:pPr>
      <w:r>
        <w:rPr>
          <w:noProof/>
        </w:rPr>
        <w:drawing>
          <wp:inline distT="0" distB="0" distL="0" distR="0" wp14:anchorId="0E852540" wp14:editId="4BDF8D97">
            <wp:extent cx="6245630" cy="2603500"/>
            <wp:effectExtent l="0" t="0" r="3175" b="6350"/>
            <wp:docPr id="19210766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52130" cy="2606210"/>
                    </a:xfrm>
                    <a:prstGeom prst="rect">
                      <a:avLst/>
                    </a:prstGeom>
                    <a:noFill/>
                    <a:ln>
                      <a:noFill/>
                    </a:ln>
                  </pic:spPr>
                </pic:pic>
              </a:graphicData>
            </a:graphic>
          </wp:inline>
        </w:drawing>
      </w:r>
    </w:p>
    <w:p w14:paraId="06FBF771" w14:textId="3C5087C9" w:rsidR="006D4822" w:rsidRDefault="00CD7661" w:rsidP="00CD7661">
      <w:pPr>
        <w:bidi w:val="0"/>
      </w:pPr>
      <w:r>
        <w:t xml:space="preserve">First </w:t>
      </w:r>
      <w:r w:rsidR="00390FF5">
        <w:t>episode</w:t>
      </w:r>
      <w:r>
        <w:t xml:space="preserve"> to each mean average 100 episode of 450: </w:t>
      </w:r>
      <w:r>
        <w:t xml:space="preserve"> 401</w:t>
      </w:r>
    </w:p>
    <w:p w14:paraId="6AB8C47D" w14:textId="77777777" w:rsidR="00624B2D" w:rsidRDefault="00624B2D" w:rsidP="00624B2D">
      <w:pPr>
        <w:bidi w:val="0"/>
      </w:pPr>
    </w:p>
    <w:p w14:paraId="17BAF3AC" w14:textId="77777777" w:rsidR="00624B2D" w:rsidRDefault="00624B2D" w:rsidP="00624B2D">
      <w:pPr>
        <w:bidi w:val="0"/>
      </w:pPr>
    </w:p>
    <w:p w14:paraId="235CC304" w14:textId="77777777" w:rsidR="00624B2D" w:rsidRDefault="00624B2D" w:rsidP="00624B2D">
      <w:pPr>
        <w:bidi w:val="0"/>
      </w:pPr>
    </w:p>
    <w:p w14:paraId="25193322" w14:textId="4520FEF2" w:rsidR="00624B2D" w:rsidRDefault="00624B2D" w:rsidP="00624B2D">
      <w:pPr>
        <w:bidi w:val="0"/>
      </w:pPr>
      <w:r>
        <w:t>All the experiments metadata are stored in output/section</w:t>
      </w:r>
      <w:proofErr w:type="gramStart"/>
      <w:r>
        <w:t>2 :</w:t>
      </w:r>
      <w:proofErr w:type="gramEnd"/>
      <w:r>
        <w:t xml:space="preserve"> there are 2 folders-</w:t>
      </w:r>
      <w:r w:rsidR="00390FF5">
        <w:t>: for both of the networks</w:t>
      </w:r>
      <w:r>
        <w:t xml:space="preserve">, each folder </w:t>
      </w:r>
      <w:r w:rsidR="00390FF5">
        <w:t>contains</w:t>
      </w:r>
      <w:r>
        <w:t xml:space="preserve"> the hyper parameter</w:t>
      </w:r>
      <w:r w:rsidR="00390FF5">
        <w:t>s optimization, moreover</w:t>
      </w:r>
      <w:r>
        <w:t xml:space="preserve"> </w:t>
      </w:r>
      <w:r w:rsidR="00390FF5">
        <w:t>the evolution</w:t>
      </w:r>
      <w:r>
        <w:t xml:space="preserve"> of the best model: loss per step, reward per episode and moving 100 </w:t>
      </w:r>
      <w:r w:rsidR="00390FF5">
        <w:t>average</w:t>
      </w:r>
      <w:r>
        <w:t xml:space="preserve"> per episode</w:t>
      </w:r>
      <w:r w:rsidR="00390FF5">
        <w:t>.</w:t>
      </w:r>
    </w:p>
    <w:p w14:paraId="2D3C1101" w14:textId="77777777" w:rsidR="00624B2D" w:rsidRDefault="00624B2D" w:rsidP="00624B2D">
      <w:pPr>
        <w:bidi w:val="0"/>
      </w:pPr>
    </w:p>
    <w:p w14:paraId="0C69A309" w14:textId="16243B19" w:rsidR="00BE0BD9" w:rsidRPr="00594CC5" w:rsidRDefault="000D135F" w:rsidP="006D4822">
      <w:pPr>
        <w:pStyle w:val="Heading2"/>
        <w:bidi w:val="0"/>
      </w:pPr>
      <w:r w:rsidRPr="001A5807">
        <w:t>Section 3 – Improved DQN</w:t>
      </w:r>
    </w:p>
    <w:p w14:paraId="6C4CFD1D" w14:textId="77777777" w:rsidR="000D135F" w:rsidRPr="000D135F" w:rsidRDefault="000D135F" w:rsidP="000D135F">
      <w:pPr>
        <w:bidi w:val="0"/>
        <w:rPr>
          <w:color w:val="FF0000"/>
          <w:rtl/>
        </w:rPr>
      </w:pPr>
      <w:proofErr w:type="spellStart"/>
      <w:r>
        <w:rPr>
          <w:color w:val="FF0000"/>
        </w:rPr>
        <w:t>Tbd</w:t>
      </w:r>
      <w:proofErr w:type="spellEnd"/>
      <w:r>
        <w:rPr>
          <w:color w:val="FF0000"/>
        </w:rPr>
        <w:t xml:space="preserve"> – report of the script</w:t>
      </w:r>
    </w:p>
    <w:p w14:paraId="50C8CEB8" w14:textId="77777777" w:rsidR="00BE0BD9" w:rsidRDefault="00BE0BD9" w:rsidP="00BE0BD9">
      <w:pPr>
        <w:bidi w:val="0"/>
        <w:rPr>
          <w:rFonts w:asciiTheme="majorBidi" w:hAnsiTheme="majorBidi" w:cstheme="majorBidi"/>
          <w:sz w:val="28"/>
          <w:szCs w:val="28"/>
        </w:rPr>
      </w:pPr>
    </w:p>
    <w:p w14:paraId="3E27B0A5" w14:textId="77777777" w:rsidR="009615AD" w:rsidRPr="00BE0BD9" w:rsidRDefault="009615AD"/>
    <w:sectPr w:rsidR="009615AD" w:rsidRPr="00BE0B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Gur Yaari" w:date="2024-11-24T16:49:00Z" w:initials="Gm">
    <w:p w14:paraId="71AECC18" w14:textId="77777777" w:rsidR="00BA5A6E" w:rsidRDefault="00BA5A6E" w:rsidP="00BA5A6E">
      <w:pPr>
        <w:bidi w:val="0"/>
      </w:pPr>
      <w:r>
        <w:rPr>
          <w:rStyle w:val="CommentReference"/>
        </w:rPr>
        <w:annotationRef/>
      </w:r>
      <w:r>
        <w:rPr>
          <w:color w:val="000000"/>
          <w:sz w:val="20"/>
          <w:szCs w:val="20"/>
        </w:rPr>
        <w:t>We need to know the dynamic of the env. In order to calculate value of state</w:t>
      </w:r>
    </w:p>
  </w:comment>
  <w:comment w:id="19" w:author="Gur Yaari" w:date="2024-11-24T16:54:00Z" w:initials="Gm">
    <w:p w14:paraId="5D0CFF41" w14:textId="77777777" w:rsidR="00BA5A6E" w:rsidRDefault="00BA5A6E" w:rsidP="00BA5A6E">
      <w:pPr>
        <w:bidi w:val="0"/>
      </w:pPr>
      <w:r>
        <w:rPr>
          <w:rStyle w:val="CommentReference"/>
        </w:rPr>
        <w:annotationRef/>
      </w:r>
      <w:r>
        <w:rPr>
          <w:color w:val="000000"/>
          <w:sz w:val="20"/>
          <w:szCs w:val="20"/>
        </w:rPr>
        <w:t>We interact with the environment and observe the state and actions. We then update the Q value of the state and action according to the current policy/exploration which require the next state and the chosen action.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1AECC18" w15:done="0"/>
  <w15:commentEx w15:paraId="5D0CFF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C698749" w16cex:dateUtc="2024-11-24T14:49:00Z"/>
  <w16cex:commentExtensible w16cex:durableId="64B5C23A" w16cex:dateUtc="2024-11-24T14:54:00Z">
    <w16cex:extLst>
      <w16:ext w16:uri="{CE6994B0-6A32-4C9F-8C6B-6E91EDA988CE}">
        <cr:reactions xmlns:cr="http://schemas.microsoft.com/office/comments/2020/reactions">
          <cr:reaction reactionType="1">
            <cr:reactionInfo dateUtc="2024-12-11T19:01:33Z">
              <cr:user userId="65f929c9b5e873dc" userProvider="Windows Live" userName="Gal Ben-Mamamn"/>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1AECC18" w16cid:durableId="3C698749"/>
  <w16cid:commentId w16cid:paraId="5D0CFF41" w16cid:durableId="64B5C2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B5DD3"/>
    <w:multiLevelType w:val="hybridMultilevel"/>
    <w:tmpl w:val="CEFC2D12"/>
    <w:lvl w:ilvl="0" w:tplc="53DC790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4A026D9E"/>
    <w:multiLevelType w:val="hybridMultilevel"/>
    <w:tmpl w:val="B78265F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C2B5343"/>
    <w:multiLevelType w:val="hybridMultilevel"/>
    <w:tmpl w:val="B78265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1B67BBF"/>
    <w:multiLevelType w:val="hybridMultilevel"/>
    <w:tmpl w:val="93FCD4AE"/>
    <w:lvl w:ilvl="0" w:tplc="20000011">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5E3A2C75"/>
    <w:multiLevelType w:val="hybridMultilevel"/>
    <w:tmpl w:val="86A8634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F2B0D1C"/>
    <w:multiLevelType w:val="hybridMultilevel"/>
    <w:tmpl w:val="8CB2034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24849264">
    <w:abstractNumId w:val="3"/>
  </w:num>
  <w:num w:numId="2" w16cid:durableId="1818646725">
    <w:abstractNumId w:val="5"/>
  </w:num>
  <w:num w:numId="3" w16cid:durableId="1800491925">
    <w:abstractNumId w:val="4"/>
  </w:num>
  <w:num w:numId="4" w16cid:durableId="1381592313">
    <w:abstractNumId w:val="1"/>
  </w:num>
  <w:num w:numId="5" w16cid:durableId="856500123">
    <w:abstractNumId w:val="0"/>
  </w:num>
  <w:num w:numId="6" w16cid:durableId="206880023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al Ben-Mamamn">
    <w15:presenceInfo w15:providerId="Windows Live" w15:userId="65f929c9b5e873dc"/>
  </w15:person>
  <w15:person w15:author="Gur Yaari">
    <w15:presenceInfo w15:providerId="AD" w15:userId="S::gur.yaari@morphisec.com::0857b243-327b-446a-8b82-ffe79524af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29F"/>
    <w:rsid w:val="00007140"/>
    <w:rsid w:val="00090D14"/>
    <w:rsid w:val="000D135F"/>
    <w:rsid w:val="001315E3"/>
    <w:rsid w:val="001D6450"/>
    <w:rsid w:val="00226CB6"/>
    <w:rsid w:val="002278EA"/>
    <w:rsid w:val="00236CA5"/>
    <w:rsid w:val="00251C64"/>
    <w:rsid w:val="002B3E05"/>
    <w:rsid w:val="002F472D"/>
    <w:rsid w:val="00373B1C"/>
    <w:rsid w:val="00390FF5"/>
    <w:rsid w:val="003F0433"/>
    <w:rsid w:val="00501F65"/>
    <w:rsid w:val="00504DEC"/>
    <w:rsid w:val="00507765"/>
    <w:rsid w:val="005152A0"/>
    <w:rsid w:val="00540F6E"/>
    <w:rsid w:val="00594CC5"/>
    <w:rsid w:val="005C43F0"/>
    <w:rsid w:val="005F3F06"/>
    <w:rsid w:val="0062311D"/>
    <w:rsid w:val="00624B2D"/>
    <w:rsid w:val="00685959"/>
    <w:rsid w:val="006956E4"/>
    <w:rsid w:val="006B2622"/>
    <w:rsid w:val="006D4822"/>
    <w:rsid w:val="00702473"/>
    <w:rsid w:val="0071711E"/>
    <w:rsid w:val="00831AB8"/>
    <w:rsid w:val="008446DB"/>
    <w:rsid w:val="008563D1"/>
    <w:rsid w:val="008B3475"/>
    <w:rsid w:val="008E501C"/>
    <w:rsid w:val="008F08DF"/>
    <w:rsid w:val="0095433C"/>
    <w:rsid w:val="009615AD"/>
    <w:rsid w:val="00976A36"/>
    <w:rsid w:val="009D334C"/>
    <w:rsid w:val="009F7910"/>
    <w:rsid w:val="00A94103"/>
    <w:rsid w:val="00A973E7"/>
    <w:rsid w:val="00AA5EE5"/>
    <w:rsid w:val="00AD3117"/>
    <w:rsid w:val="00AF30C2"/>
    <w:rsid w:val="00B0729F"/>
    <w:rsid w:val="00B91CFC"/>
    <w:rsid w:val="00BA5A6E"/>
    <w:rsid w:val="00BC0C72"/>
    <w:rsid w:val="00BE0BD9"/>
    <w:rsid w:val="00C347BA"/>
    <w:rsid w:val="00C44CEE"/>
    <w:rsid w:val="00C806D2"/>
    <w:rsid w:val="00C82F9D"/>
    <w:rsid w:val="00C938BC"/>
    <w:rsid w:val="00CB3BEC"/>
    <w:rsid w:val="00CB4C00"/>
    <w:rsid w:val="00CD7661"/>
    <w:rsid w:val="00CF034F"/>
    <w:rsid w:val="00D76BF9"/>
    <w:rsid w:val="00D9772C"/>
    <w:rsid w:val="00DE1D03"/>
    <w:rsid w:val="00DE7968"/>
    <w:rsid w:val="00E85BC2"/>
    <w:rsid w:val="00EC13A8"/>
    <w:rsid w:val="00EF1C49"/>
    <w:rsid w:val="00F13DEB"/>
    <w:rsid w:val="00F422B2"/>
    <w:rsid w:val="00F67A1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299CF"/>
  <w15:chartTrackingRefBased/>
  <w15:docId w15:val="{5BEE9776-ED3F-4CD1-A742-F600F0126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BD9"/>
    <w:pPr>
      <w:bidi/>
      <w:spacing w:after="0" w:line="360" w:lineRule="auto"/>
    </w:pPr>
    <w:rPr>
      <w:kern w:val="0"/>
      <w:lang w:val="en-US"/>
    </w:rPr>
  </w:style>
  <w:style w:type="paragraph" w:styleId="Heading1">
    <w:name w:val="heading 1"/>
    <w:basedOn w:val="Normal"/>
    <w:next w:val="Normal"/>
    <w:link w:val="Heading1Char"/>
    <w:uiPriority w:val="9"/>
    <w:qFormat/>
    <w:rsid w:val="00B072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72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072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072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72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729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29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29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29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2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072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072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072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72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2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2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2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29F"/>
    <w:rPr>
      <w:rFonts w:eastAsiaTheme="majorEastAsia" w:cstheme="majorBidi"/>
      <w:color w:val="272727" w:themeColor="text1" w:themeTint="D8"/>
    </w:rPr>
  </w:style>
  <w:style w:type="paragraph" w:styleId="Title">
    <w:name w:val="Title"/>
    <w:basedOn w:val="Normal"/>
    <w:next w:val="Normal"/>
    <w:link w:val="TitleChar"/>
    <w:uiPriority w:val="10"/>
    <w:qFormat/>
    <w:rsid w:val="00B072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2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2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2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29F"/>
    <w:pPr>
      <w:spacing w:before="160"/>
      <w:jc w:val="center"/>
    </w:pPr>
    <w:rPr>
      <w:i/>
      <w:iCs/>
      <w:color w:val="404040" w:themeColor="text1" w:themeTint="BF"/>
    </w:rPr>
  </w:style>
  <w:style w:type="character" w:customStyle="1" w:styleId="QuoteChar">
    <w:name w:val="Quote Char"/>
    <w:basedOn w:val="DefaultParagraphFont"/>
    <w:link w:val="Quote"/>
    <w:uiPriority w:val="29"/>
    <w:rsid w:val="00B0729F"/>
    <w:rPr>
      <w:i/>
      <w:iCs/>
      <w:color w:val="404040" w:themeColor="text1" w:themeTint="BF"/>
    </w:rPr>
  </w:style>
  <w:style w:type="paragraph" w:styleId="ListParagraph">
    <w:name w:val="List Paragraph"/>
    <w:basedOn w:val="Normal"/>
    <w:uiPriority w:val="34"/>
    <w:qFormat/>
    <w:rsid w:val="00B0729F"/>
    <w:pPr>
      <w:ind w:left="720"/>
      <w:contextualSpacing/>
    </w:pPr>
  </w:style>
  <w:style w:type="character" w:styleId="IntenseEmphasis">
    <w:name w:val="Intense Emphasis"/>
    <w:basedOn w:val="DefaultParagraphFont"/>
    <w:uiPriority w:val="21"/>
    <w:qFormat/>
    <w:rsid w:val="00B0729F"/>
    <w:rPr>
      <w:i/>
      <w:iCs/>
      <w:color w:val="0F4761" w:themeColor="accent1" w:themeShade="BF"/>
    </w:rPr>
  </w:style>
  <w:style w:type="paragraph" w:styleId="IntenseQuote">
    <w:name w:val="Intense Quote"/>
    <w:basedOn w:val="Normal"/>
    <w:next w:val="Normal"/>
    <w:link w:val="IntenseQuoteChar"/>
    <w:uiPriority w:val="30"/>
    <w:qFormat/>
    <w:rsid w:val="00B072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29F"/>
    <w:rPr>
      <w:i/>
      <w:iCs/>
      <w:color w:val="0F4761" w:themeColor="accent1" w:themeShade="BF"/>
    </w:rPr>
  </w:style>
  <w:style w:type="character" w:styleId="IntenseReference">
    <w:name w:val="Intense Reference"/>
    <w:basedOn w:val="DefaultParagraphFont"/>
    <w:uiPriority w:val="32"/>
    <w:qFormat/>
    <w:rsid w:val="00B0729F"/>
    <w:rPr>
      <w:b/>
      <w:bCs/>
      <w:smallCaps/>
      <w:color w:val="0F4761" w:themeColor="accent1" w:themeShade="BF"/>
      <w:spacing w:val="5"/>
    </w:rPr>
  </w:style>
  <w:style w:type="character" w:styleId="PlaceholderText">
    <w:name w:val="Placeholder Text"/>
    <w:basedOn w:val="DefaultParagraphFont"/>
    <w:uiPriority w:val="99"/>
    <w:semiHidden/>
    <w:rsid w:val="00504DEC"/>
    <w:rPr>
      <w:color w:val="666666"/>
    </w:rPr>
  </w:style>
  <w:style w:type="character" w:styleId="CommentReference">
    <w:name w:val="annotation reference"/>
    <w:basedOn w:val="DefaultParagraphFont"/>
    <w:uiPriority w:val="99"/>
    <w:semiHidden/>
    <w:unhideWhenUsed/>
    <w:rsid w:val="00BA5A6E"/>
    <w:rPr>
      <w:sz w:val="16"/>
      <w:szCs w:val="16"/>
    </w:rPr>
  </w:style>
  <w:style w:type="paragraph" w:styleId="CommentText">
    <w:name w:val="annotation text"/>
    <w:basedOn w:val="Normal"/>
    <w:link w:val="CommentTextChar"/>
    <w:uiPriority w:val="99"/>
    <w:semiHidden/>
    <w:unhideWhenUsed/>
    <w:rsid w:val="00BA5A6E"/>
    <w:pPr>
      <w:spacing w:line="240" w:lineRule="auto"/>
    </w:pPr>
    <w:rPr>
      <w:sz w:val="20"/>
      <w:szCs w:val="20"/>
    </w:rPr>
  </w:style>
  <w:style w:type="character" w:customStyle="1" w:styleId="CommentTextChar">
    <w:name w:val="Comment Text Char"/>
    <w:basedOn w:val="DefaultParagraphFont"/>
    <w:link w:val="CommentText"/>
    <w:uiPriority w:val="99"/>
    <w:semiHidden/>
    <w:rsid w:val="00BA5A6E"/>
    <w:rPr>
      <w:kern w:val="0"/>
      <w:sz w:val="20"/>
      <w:szCs w:val="20"/>
      <w:lang w:val="en-US"/>
    </w:rPr>
  </w:style>
  <w:style w:type="paragraph" w:styleId="CommentSubject">
    <w:name w:val="annotation subject"/>
    <w:basedOn w:val="CommentText"/>
    <w:next w:val="CommentText"/>
    <w:link w:val="CommentSubjectChar"/>
    <w:uiPriority w:val="99"/>
    <w:semiHidden/>
    <w:unhideWhenUsed/>
    <w:rsid w:val="00BA5A6E"/>
    <w:rPr>
      <w:b/>
      <w:bCs/>
    </w:rPr>
  </w:style>
  <w:style w:type="character" w:customStyle="1" w:styleId="CommentSubjectChar">
    <w:name w:val="Comment Subject Char"/>
    <w:basedOn w:val="CommentTextChar"/>
    <w:link w:val="CommentSubject"/>
    <w:uiPriority w:val="99"/>
    <w:semiHidden/>
    <w:rsid w:val="00BA5A6E"/>
    <w:rPr>
      <w:b/>
      <w:bCs/>
      <w:kern w:val="0"/>
      <w:sz w:val="20"/>
      <w:szCs w:val="20"/>
      <w:lang w:val="en-US"/>
    </w:rPr>
  </w:style>
  <w:style w:type="paragraph" w:styleId="Revision">
    <w:name w:val="Revision"/>
    <w:hidden/>
    <w:uiPriority w:val="99"/>
    <w:semiHidden/>
    <w:rsid w:val="00540F6E"/>
    <w:pPr>
      <w:spacing w:after="0" w:line="240" w:lineRule="auto"/>
    </w:pPr>
    <w:rPr>
      <w:kern w:val="0"/>
      <w:lang w:val="en-US"/>
    </w:rPr>
  </w:style>
  <w:style w:type="table" w:styleId="TableGrid">
    <w:name w:val="Table Grid"/>
    <w:basedOn w:val="TableNormal"/>
    <w:uiPriority w:val="39"/>
    <w:rsid w:val="00D76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034F"/>
    <w:pPr>
      <w:bidi w:val="0"/>
      <w:spacing w:before="100" w:beforeAutospacing="1" w:after="100" w:afterAutospacing="1" w:line="240" w:lineRule="auto"/>
    </w:pPr>
    <w:rPr>
      <w:rFonts w:ascii="Times New Roman" w:eastAsia="Times New Roman" w:hAnsi="Times New Roman" w:cs="Times New Roman"/>
      <w:sz w:val="24"/>
      <w:szCs w:val="24"/>
      <w:lang w:val="en-IL" w:eastAsia="en-IL"/>
      <w14:ligatures w14:val="none"/>
    </w:rPr>
  </w:style>
  <w:style w:type="character" w:styleId="Strong">
    <w:name w:val="Strong"/>
    <w:basedOn w:val="DefaultParagraphFont"/>
    <w:uiPriority w:val="22"/>
    <w:qFormat/>
    <w:rsid w:val="00CF034F"/>
    <w:rPr>
      <w:b/>
      <w:bCs/>
    </w:rPr>
  </w:style>
  <w:style w:type="character" w:customStyle="1" w:styleId="katex-mathml">
    <w:name w:val="katex-mathml"/>
    <w:basedOn w:val="DefaultParagraphFont"/>
    <w:rsid w:val="00CF034F"/>
  </w:style>
  <w:style w:type="character" w:customStyle="1" w:styleId="mord">
    <w:name w:val="mord"/>
    <w:basedOn w:val="DefaultParagraphFont"/>
    <w:rsid w:val="00CF0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10509">
      <w:bodyDiv w:val="1"/>
      <w:marLeft w:val="0"/>
      <w:marRight w:val="0"/>
      <w:marTop w:val="0"/>
      <w:marBottom w:val="0"/>
      <w:divBdr>
        <w:top w:val="none" w:sz="0" w:space="0" w:color="auto"/>
        <w:left w:val="none" w:sz="0" w:space="0" w:color="auto"/>
        <w:bottom w:val="none" w:sz="0" w:space="0" w:color="auto"/>
        <w:right w:val="none" w:sz="0" w:space="0" w:color="auto"/>
      </w:divBdr>
      <w:divsChild>
        <w:div w:id="1190339059">
          <w:marLeft w:val="0"/>
          <w:marRight w:val="0"/>
          <w:marTop w:val="0"/>
          <w:marBottom w:val="0"/>
          <w:divBdr>
            <w:top w:val="none" w:sz="0" w:space="0" w:color="auto"/>
            <w:left w:val="none" w:sz="0" w:space="0" w:color="auto"/>
            <w:bottom w:val="none" w:sz="0" w:space="0" w:color="auto"/>
            <w:right w:val="none" w:sz="0" w:space="0" w:color="auto"/>
          </w:divBdr>
          <w:divsChild>
            <w:div w:id="1825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9493">
      <w:bodyDiv w:val="1"/>
      <w:marLeft w:val="0"/>
      <w:marRight w:val="0"/>
      <w:marTop w:val="0"/>
      <w:marBottom w:val="0"/>
      <w:divBdr>
        <w:top w:val="none" w:sz="0" w:space="0" w:color="auto"/>
        <w:left w:val="none" w:sz="0" w:space="0" w:color="auto"/>
        <w:bottom w:val="none" w:sz="0" w:space="0" w:color="auto"/>
        <w:right w:val="none" w:sz="0" w:space="0" w:color="auto"/>
      </w:divBdr>
    </w:div>
    <w:div w:id="85734759">
      <w:bodyDiv w:val="1"/>
      <w:marLeft w:val="0"/>
      <w:marRight w:val="0"/>
      <w:marTop w:val="0"/>
      <w:marBottom w:val="0"/>
      <w:divBdr>
        <w:top w:val="none" w:sz="0" w:space="0" w:color="auto"/>
        <w:left w:val="none" w:sz="0" w:space="0" w:color="auto"/>
        <w:bottom w:val="none" w:sz="0" w:space="0" w:color="auto"/>
        <w:right w:val="none" w:sz="0" w:space="0" w:color="auto"/>
      </w:divBdr>
    </w:div>
    <w:div w:id="121314165">
      <w:bodyDiv w:val="1"/>
      <w:marLeft w:val="0"/>
      <w:marRight w:val="0"/>
      <w:marTop w:val="0"/>
      <w:marBottom w:val="0"/>
      <w:divBdr>
        <w:top w:val="none" w:sz="0" w:space="0" w:color="auto"/>
        <w:left w:val="none" w:sz="0" w:space="0" w:color="auto"/>
        <w:bottom w:val="none" w:sz="0" w:space="0" w:color="auto"/>
        <w:right w:val="none" w:sz="0" w:space="0" w:color="auto"/>
      </w:divBdr>
      <w:divsChild>
        <w:div w:id="556014841">
          <w:marLeft w:val="0"/>
          <w:marRight w:val="0"/>
          <w:marTop w:val="0"/>
          <w:marBottom w:val="0"/>
          <w:divBdr>
            <w:top w:val="none" w:sz="0" w:space="0" w:color="auto"/>
            <w:left w:val="none" w:sz="0" w:space="0" w:color="auto"/>
            <w:bottom w:val="none" w:sz="0" w:space="0" w:color="auto"/>
            <w:right w:val="none" w:sz="0" w:space="0" w:color="auto"/>
          </w:divBdr>
          <w:divsChild>
            <w:div w:id="110476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7315">
      <w:bodyDiv w:val="1"/>
      <w:marLeft w:val="0"/>
      <w:marRight w:val="0"/>
      <w:marTop w:val="0"/>
      <w:marBottom w:val="0"/>
      <w:divBdr>
        <w:top w:val="none" w:sz="0" w:space="0" w:color="auto"/>
        <w:left w:val="none" w:sz="0" w:space="0" w:color="auto"/>
        <w:bottom w:val="none" w:sz="0" w:space="0" w:color="auto"/>
        <w:right w:val="none" w:sz="0" w:space="0" w:color="auto"/>
      </w:divBdr>
      <w:divsChild>
        <w:div w:id="1239946261">
          <w:marLeft w:val="0"/>
          <w:marRight w:val="0"/>
          <w:marTop w:val="0"/>
          <w:marBottom w:val="0"/>
          <w:divBdr>
            <w:top w:val="none" w:sz="0" w:space="0" w:color="auto"/>
            <w:left w:val="none" w:sz="0" w:space="0" w:color="auto"/>
            <w:bottom w:val="none" w:sz="0" w:space="0" w:color="auto"/>
            <w:right w:val="none" w:sz="0" w:space="0" w:color="auto"/>
          </w:divBdr>
          <w:divsChild>
            <w:div w:id="1327778952">
              <w:marLeft w:val="0"/>
              <w:marRight w:val="0"/>
              <w:marTop w:val="0"/>
              <w:marBottom w:val="0"/>
              <w:divBdr>
                <w:top w:val="none" w:sz="0" w:space="0" w:color="auto"/>
                <w:left w:val="none" w:sz="0" w:space="0" w:color="auto"/>
                <w:bottom w:val="none" w:sz="0" w:space="0" w:color="auto"/>
                <w:right w:val="none" w:sz="0" w:space="0" w:color="auto"/>
              </w:divBdr>
            </w:div>
            <w:div w:id="1413963774">
              <w:marLeft w:val="0"/>
              <w:marRight w:val="0"/>
              <w:marTop w:val="0"/>
              <w:marBottom w:val="0"/>
              <w:divBdr>
                <w:top w:val="none" w:sz="0" w:space="0" w:color="auto"/>
                <w:left w:val="none" w:sz="0" w:space="0" w:color="auto"/>
                <w:bottom w:val="none" w:sz="0" w:space="0" w:color="auto"/>
                <w:right w:val="none" w:sz="0" w:space="0" w:color="auto"/>
              </w:divBdr>
              <w:divsChild>
                <w:div w:id="1745369064">
                  <w:marLeft w:val="0"/>
                  <w:marRight w:val="0"/>
                  <w:marTop w:val="0"/>
                  <w:marBottom w:val="0"/>
                  <w:divBdr>
                    <w:top w:val="none" w:sz="0" w:space="0" w:color="auto"/>
                    <w:left w:val="none" w:sz="0" w:space="0" w:color="auto"/>
                    <w:bottom w:val="none" w:sz="0" w:space="0" w:color="auto"/>
                    <w:right w:val="none" w:sz="0" w:space="0" w:color="auto"/>
                  </w:divBdr>
                  <w:divsChild>
                    <w:div w:id="7664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70082">
      <w:bodyDiv w:val="1"/>
      <w:marLeft w:val="0"/>
      <w:marRight w:val="0"/>
      <w:marTop w:val="0"/>
      <w:marBottom w:val="0"/>
      <w:divBdr>
        <w:top w:val="none" w:sz="0" w:space="0" w:color="auto"/>
        <w:left w:val="none" w:sz="0" w:space="0" w:color="auto"/>
        <w:bottom w:val="none" w:sz="0" w:space="0" w:color="auto"/>
        <w:right w:val="none" w:sz="0" w:space="0" w:color="auto"/>
      </w:divBdr>
    </w:div>
    <w:div w:id="276761182">
      <w:bodyDiv w:val="1"/>
      <w:marLeft w:val="0"/>
      <w:marRight w:val="0"/>
      <w:marTop w:val="0"/>
      <w:marBottom w:val="0"/>
      <w:divBdr>
        <w:top w:val="none" w:sz="0" w:space="0" w:color="auto"/>
        <w:left w:val="none" w:sz="0" w:space="0" w:color="auto"/>
        <w:bottom w:val="none" w:sz="0" w:space="0" w:color="auto"/>
        <w:right w:val="none" w:sz="0" w:space="0" w:color="auto"/>
      </w:divBdr>
      <w:divsChild>
        <w:div w:id="672150976">
          <w:marLeft w:val="0"/>
          <w:marRight w:val="0"/>
          <w:marTop w:val="0"/>
          <w:marBottom w:val="0"/>
          <w:divBdr>
            <w:top w:val="none" w:sz="0" w:space="0" w:color="auto"/>
            <w:left w:val="none" w:sz="0" w:space="0" w:color="auto"/>
            <w:bottom w:val="none" w:sz="0" w:space="0" w:color="auto"/>
            <w:right w:val="none" w:sz="0" w:space="0" w:color="auto"/>
          </w:divBdr>
          <w:divsChild>
            <w:div w:id="215312364">
              <w:marLeft w:val="0"/>
              <w:marRight w:val="0"/>
              <w:marTop w:val="0"/>
              <w:marBottom w:val="0"/>
              <w:divBdr>
                <w:top w:val="none" w:sz="0" w:space="0" w:color="auto"/>
                <w:left w:val="none" w:sz="0" w:space="0" w:color="auto"/>
                <w:bottom w:val="none" w:sz="0" w:space="0" w:color="auto"/>
                <w:right w:val="none" w:sz="0" w:space="0" w:color="auto"/>
              </w:divBdr>
            </w:div>
            <w:div w:id="186196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363844">
      <w:bodyDiv w:val="1"/>
      <w:marLeft w:val="0"/>
      <w:marRight w:val="0"/>
      <w:marTop w:val="0"/>
      <w:marBottom w:val="0"/>
      <w:divBdr>
        <w:top w:val="none" w:sz="0" w:space="0" w:color="auto"/>
        <w:left w:val="none" w:sz="0" w:space="0" w:color="auto"/>
        <w:bottom w:val="none" w:sz="0" w:space="0" w:color="auto"/>
        <w:right w:val="none" w:sz="0" w:space="0" w:color="auto"/>
      </w:divBdr>
      <w:divsChild>
        <w:div w:id="1382753073">
          <w:marLeft w:val="0"/>
          <w:marRight w:val="0"/>
          <w:marTop w:val="0"/>
          <w:marBottom w:val="0"/>
          <w:divBdr>
            <w:top w:val="none" w:sz="0" w:space="0" w:color="auto"/>
            <w:left w:val="none" w:sz="0" w:space="0" w:color="auto"/>
            <w:bottom w:val="none" w:sz="0" w:space="0" w:color="auto"/>
            <w:right w:val="none" w:sz="0" w:space="0" w:color="auto"/>
          </w:divBdr>
          <w:divsChild>
            <w:div w:id="6881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1383">
      <w:bodyDiv w:val="1"/>
      <w:marLeft w:val="0"/>
      <w:marRight w:val="0"/>
      <w:marTop w:val="0"/>
      <w:marBottom w:val="0"/>
      <w:divBdr>
        <w:top w:val="none" w:sz="0" w:space="0" w:color="auto"/>
        <w:left w:val="none" w:sz="0" w:space="0" w:color="auto"/>
        <w:bottom w:val="none" w:sz="0" w:space="0" w:color="auto"/>
        <w:right w:val="none" w:sz="0" w:space="0" w:color="auto"/>
      </w:divBdr>
    </w:div>
    <w:div w:id="470292284">
      <w:bodyDiv w:val="1"/>
      <w:marLeft w:val="0"/>
      <w:marRight w:val="0"/>
      <w:marTop w:val="0"/>
      <w:marBottom w:val="0"/>
      <w:divBdr>
        <w:top w:val="none" w:sz="0" w:space="0" w:color="auto"/>
        <w:left w:val="none" w:sz="0" w:space="0" w:color="auto"/>
        <w:bottom w:val="none" w:sz="0" w:space="0" w:color="auto"/>
        <w:right w:val="none" w:sz="0" w:space="0" w:color="auto"/>
      </w:divBdr>
      <w:divsChild>
        <w:div w:id="235749948">
          <w:marLeft w:val="0"/>
          <w:marRight w:val="0"/>
          <w:marTop w:val="0"/>
          <w:marBottom w:val="0"/>
          <w:divBdr>
            <w:top w:val="none" w:sz="0" w:space="0" w:color="auto"/>
            <w:left w:val="none" w:sz="0" w:space="0" w:color="auto"/>
            <w:bottom w:val="none" w:sz="0" w:space="0" w:color="auto"/>
            <w:right w:val="none" w:sz="0" w:space="0" w:color="auto"/>
          </w:divBdr>
          <w:divsChild>
            <w:div w:id="1877236092">
              <w:marLeft w:val="0"/>
              <w:marRight w:val="0"/>
              <w:marTop w:val="0"/>
              <w:marBottom w:val="0"/>
              <w:divBdr>
                <w:top w:val="none" w:sz="0" w:space="0" w:color="auto"/>
                <w:left w:val="none" w:sz="0" w:space="0" w:color="auto"/>
                <w:bottom w:val="none" w:sz="0" w:space="0" w:color="auto"/>
                <w:right w:val="none" w:sz="0" w:space="0" w:color="auto"/>
              </w:divBdr>
            </w:div>
            <w:div w:id="70128171">
              <w:marLeft w:val="0"/>
              <w:marRight w:val="0"/>
              <w:marTop w:val="0"/>
              <w:marBottom w:val="0"/>
              <w:divBdr>
                <w:top w:val="none" w:sz="0" w:space="0" w:color="auto"/>
                <w:left w:val="none" w:sz="0" w:space="0" w:color="auto"/>
                <w:bottom w:val="none" w:sz="0" w:space="0" w:color="auto"/>
                <w:right w:val="none" w:sz="0" w:space="0" w:color="auto"/>
              </w:divBdr>
            </w:div>
            <w:div w:id="2111929655">
              <w:marLeft w:val="0"/>
              <w:marRight w:val="0"/>
              <w:marTop w:val="0"/>
              <w:marBottom w:val="0"/>
              <w:divBdr>
                <w:top w:val="none" w:sz="0" w:space="0" w:color="auto"/>
                <w:left w:val="none" w:sz="0" w:space="0" w:color="auto"/>
                <w:bottom w:val="none" w:sz="0" w:space="0" w:color="auto"/>
                <w:right w:val="none" w:sz="0" w:space="0" w:color="auto"/>
              </w:divBdr>
            </w:div>
            <w:div w:id="1630014458">
              <w:marLeft w:val="0"/>
              <w:marRight w:val="0"/>
              <w:marTop w:val="0"/>
              <w:marBottom w:val="0"/>
              <w:divBdr>
                <w:top w:val="none" w:sz="0" w:space="0" w:color="auto"/>
                <w:left w:val="none" w:sz="0" w:space="0" w:color="auto"/>
                <w:bottom w:val="none" w:sz="0" w:space="0" w:color="auto"/>
                <w:right w:val="none" w:sz="0" w:space="0" w:color="auto"/>
              </w:divBdr>
            </w:div>
            <w:div w:id="2095974003">
              <w:marLeft w:val="0"/>
              <w:marRight w:val="0"/>
              <w:marTop w:val="0"/>
              <w:marBottom w:val="0"/>
              <w:divBdr>
                <w:top w:val="none" w:sz="0" w:space="0" w:color="auto"/>
                <w:left w:val="none" w:sz="0" w:space="0" w:color="auto"/>
                <w:bottom w:val="none" w:sz="0" w:space="0" w:color="auto"/>
                <w:right w:val="none" w:sz="0" w:space="0" w:color="auto"/>
              </w:divBdr>
            </w:div>
            <w:div w:id="1946762240">
              <w:marLeft w:val="0"/>
              <w:marRight w:val="0"/>
              <w:marTop w:val="0"/>
              <w:marBottom w:val="0"/>
              <w:divBdr>
                <w:top w:val="none" w:sz="0" w:space="0" w:color="auto"/>
                <w:left w:val="none" w:sz="0" w:space="0" w:color="auto"/>
                <w:bottom w:val="none" w:sz="0" w:space="0" w:color="auto"/>
                <w:right w:val="none" w:sz="0" w:space="0" w:color="auto"/>
              </w:divBdr>
            </w:div>
            <w:div w:id="160753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9180">
      <w:bodyDiv w:val="1"/>
      <w:marLeft w:val="0"/>
      <w:marRight w:val="0"/>
      <w:marTop w:val="0"/>
      <w:marBottom w:val="0"/>
      <w:divBdr>
        <w:top w:val="none" w:sz="0" w:space="0" w:color="auto"/>
        <w:left w:val="none" w:sz="0" w:space="0" w:color="auto"/>
        <w:bottom w:val="none" w:sz="0" w:space="0" w:color="auto"/>
        <w:right w:val="none" w:sz="0" w:space="0" w:color="auto"/>
      </w:divBdr>
    </w:div>
    <w:div w:id="624896197">
      <w:bodyDiv w:val="1"/>
      <w:marLeft w:val="0"/>
      <w:marRight w:val="0"/>
      <w:marTop w:val="0"/>
      <w:marBottom w:val="0"/>
      <w:divBdr>
        <w:top w:val="none" w:sz="0" w:space="0" w:color="auto"/>
        <w:left w:val="none" w:sz="0" w:space="0" w:color="auto"/>
        <w:bottom w:val="none" w:sz="0" w:space="0" w:color="auto"/>
        <w:right w:val="none" w:sz="0" w:space="0" w:color="auto"/>
      </w:divBdr>
      <w:divsChild>
        <w:div w:id="1959145683">
          <w:marLeft w:val="0"/>
          <w:marRight w:val="0"/>
          <w:marTop w:val="0"/>
          <w:marBottom w:val="0"/>
          <w:divBdr>
            <w:top w:val="none" w:sz="0" w:space="0" w:color="auto"/>
            <w:left w:val="none" w:sz="0" w:space="0" w:color="auto"/>
            <w:bottom w:val="none" w:sz="0" w:space="0" w:color="auto"/>
            <w:right w:val="none" w:sz="0" w:space="0" w:color="auto"/>
          </w:divBdr>
          <w:divsChild>
            <w:div w:id="1889219190">
              <w:marLeft w:val="0"/>
              <w:marRight w:val="0"/>
              <w:marTop w:val="0"/>
              <w:marBottom w:val="0"/>
              <w:divBdr>
                <w:top w:val="none" w:sz="0" w:space="0" w:color="auto"/>
                <w:left w:val="none" w:sz="0" w:space="0" w:color="auto"/>
                <w:bottom w:val="none" w:sz="0" w:space="0" w:color="auto"/>
                <w:right w:val="none" w:sz="0" w:space="0" w:color="auto"/>
              </w:divBdr>
            </w:div>
            <w:div w:id="18392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4271">
      <w:bodyDiv w:val="1"/>
      <w:marLeft w:val="0"/>
      <w:marRight w:val="0"/>
      <w:marTop w:val="0"/>
      <w:marBottom w:val="0"/>
      <w:divBdr>
        <w:top w:val="none" w:sz="0" w:space="0" w:color="auto"/>
        <w:left w:val="none" w:sz="0" w:space="0" w:color="auto"/>
        <w:bottom w:val="none" w:sz="0" w:space="0" w:color="auto"/>
        <w:right w:val="none" w:sz="0" w:space="0" w:color="auto"/>
      </w:divBdr>
      <w:divsChild>
        <w:div w:id="980421380">
          <w:marLeft w:val="0"/>
          <w:marRight w:val="0"/>
          <w:marTop w:val="0"/>
          <w:marBottom w:val="0"/>
          <w:divBdr>
            <w:top w:val="none" w:sz="0" w:space="0" w:color="auto"/>
            <w:left w:val="none" w:sz="0" w:space="0" w:color="auto"/>
            <w:bottom w:val="none" w:sz="0" w:space="0" w:color="auto"/>
            <w:right w:val="none" w:sz="0" w:space="0" w:color="auto"/>
          </w:divBdr>
          <w:divsChild>
            <w:div w:id="1428699288">
              <w:marLeft w:val="0"/>
              <w:marRight w:val="0"/>
              <w:marTop w:val="0"/>
              <w:marBottom w:val="0"/>
              <w:divBdr>
                <w:top w:val="none" w:sz="0" w:space="0" w:color="auto"/>
                <w:left w:val="none" w:sz="0" w:space="0" w:color="auto"/>
                <w:bottom w:val="none" w:sz="0" w:space="0" w:color="auto"/>
                <w:right w:val="none" w:sz="0" w:space="0" w:color="auto"/>
              </w:divBdr>
              <w:divsChild>
                <w:div w:id="1252201579">
                  <w:marLeft w:val="0"/>
                  <w:marRight w:val="0"/>
                  <w:marTop w:val="0"/>
                  <w:marBottom w:val="0"/>
                  <w:divBdr>
                    <w:top w:val="none" w:sz="0" w:space="0" w:color="auto"/>
                    <w:left w:val="none" w:sz="0" w:space="0" w:color="auto"/>
                    <w:bottom w:val="none" w:sz="0" w:space="0" w:color="auto"/>
                    <w:right w:val="none" w:sz="0" w:space="0" w:color="auto"/>
                  </w:divBdr>
                  <w:divsChild>
                    <w:div w:id="154610750">
                      <w:marLeft w:val="0"/>
                      <w:marRight w:val="0"/>
                      <w:marTop w:val="0"/>
                      <w:marBottom w:val="0"/>
                      <w:divBdr>
                        <w:top w:val="none" w:sz="0" w:space="0" w:color="auto"/>
                        <w:left w:val="none" w:sz="0" w:space="0" w:color="auto"/>
                        <w:bottom w:val="none" w:sz="0" w:space="0" w:color="auto"/>
                        <w:right w:val="none" w:sz="0" w:space="0" w:color="auto"/>
                      </w:divBdr>
                      <w:divsChild>
                        <w:div w:id="1191995760">
                          <w:marLeft w:val="0"/>
                          <w:marRight w:val="0"/>
                          <w:marTop w:val="0"/>
                          <w:marBottom w:val="0"/>
                          <w:divBdr>
                            <w:top w:val="none" w:sz="0" w:space="0" w:color="auto"/>
                            <w:left w:val="none" w:sz="0" w:space="0" w:color="auto"/>
                            <w:bottom w:val="none" w:sz="0" w:space="0" w:color="auto"/>
                            <w:right w:val="none" w:sz="0" w:space="0" w:color="auto"/>
                          </w:divBdr>
                          <w:divsChild>
                            <w:div w:id="3495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842871">
      <w:bodyDiv w:val="1"/>
      <w:marLeft w:val="0"/>
      <w:marRight w:val="0"/>
      <w:marTop w:val="0"/>
      <w:marBottom w:val="0"/>
      <w:divBdr>
        <w:top w:val="none" w:sz="0" w:space="0" w:color="auto"/>
        <w:left w:val="none" w:sz="0" w:space="0" w:color="auto"/>
        <w:bottom w:val="none" w:sz="0" w:space="0" w:color="auto"/>
        <w:right w:val="none" w:sz="0" w:space="0" w:color="auto"/>
      </w:divBdr>
    </w:div>
    <w:div w:id="689642148">
      <w:bodyDiv w:val="1"/>
      <w:marLeft w:val="0"/>
      <w:marRight w:val="0"/>
      <w:marTop w:val="0"/>
      <w:marBottom w:val="0"/>
      <w:divBdr>
        <w:top w:val="none" w:sz="0" w:space="0" w:color="auto"/>
        <w:left w:val="none" w:sz="0" w:space="0" w:color="auto"/>
        <w:bottom w:val="none" w:sz="0" w:space="0" w:color="auto"/>
        <w:right w:val="none" w:sz="0" w:space="0" w:color="auto"/>
      </w:divBdr>
      <w:divsChild>
        <w:div w:id="2035111216">
          <w:marLeft w:val="0"/>
          <w:marRight w:val="0"/>
          <w:marTop w:val="0"/>
          <w:marBottom w:val="0"/>
          <w:divBdr>
            <w:top w:val="none" w:sz="0" w:space="0" w:color="auto"/>
            <w:left w:val="none" w:sz="0" w:space="0" w:color="auto"/>
            <w:bottom w:val="none" w:sz="0" w:space="0" w:color="auto"/>
            <w:right w:val="none" w:sz="0" w:space="0" w:color="auto"/>
          </w:divBdr>
          <w:divsChild>
            <w:div w:id="2115519396">
              <w:marLeft w:val="0"/>
              <w:marRight w:val="0"/>
              <w:marTop w:val="0"/>
              <w:marBottom w:val="0"/>
              <w:divBdr>
                <w:top w:val="none" w:sz="0" w:space="0" w:color="auto"/>
                <w:left w:val="none" w:sz="0" w:space="0" w:color="auto"/>
                <w:bottom w:val="none" w:sz="0" w:space="0" w:color="auto"/>
                <w:right w:val="none" w:sz="0" w:space="0" w:color="auto"/>
              </w:divBdr>
            </w:div>
            <w:div w:id="355620680">
              <w:marLeft w:val="0"/>
              <w:marRight w:val="0"/>
              <w:marTop w:val="0"/>
              <w:marBottom w:val="0"/>
              <w:divBdr>
                <w:top w:val="none" w:sz="0" w:space="0" w:color="auto"/>
                <w:left w:val="none" w:sz="0" w:space="0" w:color="auto"/>
                <w:bottom w:val="none" w:sz="0" w:space="0" w:color="auto"/>
                <w:right w:val="none" w:sz="0" w:space="0" w:color="auto"/>
              </w:divBdr>
              <w:divsChild>
                <w:div w:id="860817883">
                  <w:marLeft w:val="0"/>
                  <w:marRight w:val="0"/>
                  <w:marTop w:val="0"/>
                  <w:marBottom w:val="0"/>
                  <w:divBdr>
                    <w:top w:val="none" w:sz="0" w:space="0" w:color="auto"/>
                    <w:left w:val="none" w:sz="0" w:space="0" w:color="auto"/>
                    <w:bottom w:val="none" w:sz="0" w:space="0" w:color="auto"/>
                    <w:right w:val="none" w:sz="0" w:space="0" w:color="auto"/>
                  </w:divBdr>
                  <w:divsChild>
                    <w:div w:id="200064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735298">
      <w:bodyDiv w:val="1"/>
      <w:marLeft w:val="0"/>
      <w:marRight w:val="0"/>
      <w:marTop w:val="0"/>
      <w:marBottom w:val="0"/>
      <w:divBdr>
        <w:top w:val="none" w:sz="0" w:space="0" w:color="auto"/>
        <w:left w:val="none" w:sz="0" w:space="0" w:color="auto"/>
        <w:bottom w:val="none" w:sz="0" w:space="0" w:color="auto"/>
        <w:right w:val="none" w:sz="0" w:space="0" w:color="auto"/>
      </w:divBdr>
      <w:divsChild>
        <w:div w:id="1675451660">
          <w:marLeft w:val="0"/>
          <w:marRight w:val="0"/>
          <w:marTop w:val="0"/>
          <w:marBottom w:val="0"/>
          <w:divBdr>
            <w:top w:val="none" w:sz="0" w:space="0" w:color="auto"/>
            <w:left w:val="none" w:sz="0" w:space="0" w:color="auto"/>
            <w:bottom w:val="none" w:sz="0" w:space="0" w:color="auto"/>
            <w:right w:val="none" w:sz="0" w:space="0" w:color="auto"/>
          </w:divBdr>
          <w:divsChild>
            <w:div w:id="1646662336">
              <w:marLeft w:val="0"/>
              <w:marRight w:val="0"/>
              <w:marTop w:val="0"/>
              <w:marBottom w:val="0"/>
              <w:divBdr>
                <w:top w:val="none" w:sz="0" w:space="0" w:color="auto"/>
                <w:left w:val="none" w:sz="0" w:space="0" w:color="auto"/>
                <w:bottom w:val="none" w:sz="0" w:space="0" w:color="auto"/>
                <w:right w:val="none" w:sz="0" w:space="0" w:color="auto"/>
              </w:divBdr>
              <w:divsChild>
                <w:div w:id="409086951">
                  <w:marLeft w:val="0"/>
                  <w:marRight w:val="0"/>
                  <w:marTop w:val="0"/>
                  <w:marBottom w:val="0"/>
                  <w:divBdr>
                    <w:top w:val="none" w:sz="0" w:space="0" w:color="auto"/>
                    <w:left w:val="none" w:sz="0" w:space="0" w:color="auto"/>
                    <w:bottom w:val="none" w:sz="0" w:space="0" w:color="auto"/>
                    <w:right w:val="none" w:sz="0" w:space="0" w:color="auto"/>
                  </w:divBdr>
                  <w:divsChild>
                    <w:div w:id="447511972">
                      <w:marLeft w:val="0"/>
                      <w:marRight w:val="0"/>
                      <w:marTop w:val="0"/>
                      <w:marBottom w:val="0"/>
                      <w:divBdr>
                        <w:top w:val="none" w:sz="0" w:space="0" w:color="auto"/>
                        <w:left w:val="none" w:sz="0" w:space="0" w:color="auto"/>
                        <w:bottom w:val="none" w:sz="0" w:space="0" w:color="auto"/>
                        <w:right w:val="none" w:sz="0" w:space="0" w:color="auto"/>
                      </w:divBdr>
                      <w:divsChild>
                        <w:div w:id="1304507039">
                          <w:marLeft w:val="0"/>
                          <w:marRight w:val="0"/>
                          <w:marTop w:val="0"/>
                          <w:marBottom w:val="0"/>
                          <w:divBdr>
                            <w:top w:val="none" w:sz="0" w:space="0" w:color="auto"/>
                            <w:left w:val="none" w:sz="0" w:space="0" w:color="auto"/>
                            <w:bottom w:val="none" w:sz="0" w:space="0" w:color="auto"/>
                            <w:right w:val="none" w:sz="0" w:space="0" w:color="auto"/>
                          </w:divBdr>
                          <w:divsChild>
                            <w:div w:id="9663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105213">
      <w:bodyDiv w:val="1"/>
      <w:marLeft w:val="0"/>
      <w:marRight w:val="0"/>
      <w:marTop w:val="0"/>
      <w:marBottom w:val="0"/>
      <w:divBdr>
        <w:top w:val="none" w:sz="0" w:space="0" w:color="auto"/>
        <w:left w:val="none" w:sz="0" w:space="0" w:color="auto"/>
        <w:bottom w:val="none" w:sz="0" w:space="0" w:color="auto"/>
        <w:right w:val="none" w:sz="0" w:space="0" w:color="auto"/>
      </w:divBdr>
      <w:divsChild>
        <w:div w:id="378556997">
          <w:marLeft w:val="0"/>
          <w:marRight w:val="0"/>
          <w:marTop w:val="0"/>
          <w:marBottom w:val="0"/>
          <w:divBdr>
            <w:top w:val="none" w:sz="0" w:space="0" w:color="auto"/>
            <w:left w:val="none" w:sz="0" w:space="0" w:color="auto"/>
            <w:bottom w:val="none" w:sz="0" w:space="0" w:color="auto"/>
            <w:right w:val="none" w:sz="0" w:space="0" w:color="auto"/>
          </w:divBdr>
          <w:divsChild>
            <w:div w:id="14515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2403">
      <w:bodyDiv w:val="1"/>
      <w:marLeft w:val="0"/>
      <w:marRight w:val="0"/>
      <w:marTop w:val="0"/>
      <w:marBottom w:val="0"/>
      <w:divBdr>
        <w:top w:val="none" w:sz="0" w:space="0" w:color="auto"/>
        <w:left w:val="none" w:sz="0" w:space="0" w:color="auto"/>
        <w:bottom w:val="none" w:sz="0" w:space="0" w:color="auto"/>
        <w:right w:val="none" w:sz="0" w:space="0" w:color="auto"/>
      </w:divBdr>
      <w:divsChild>
        <w:div w:id="1237326010">
          <w:marLeft w:val="0"/>
          <w:marRight w:val="0"/>
          <w:marTop w:val="0"/>
          <w:marBottom w:val="0"/>
          <w:divBdr>
            <w:top w:val="none" w:sz="0" w:space="0" w:color="auto"/>
            <w:left w:val="none" w:sz="0" w:space="0" w:color="auto"/>
            <w:bottom w:val="none" w:sz="0" w:space="0" w:color="auto"/>
            <w:right w:val="none" w:sz="0" w:space="0" w:color="auto"/>
          </w:divBdr>
          <w:divsChild>
            <w:div w:id="1096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08283">
      <w:bodyDiv w:val="1"/>
      <w:marLeft w:val="0"/>
      <w:marRight w:val="0"/>
      <w:marTop w:val="0"/>
      <w:marBottom w:val="0"/>
      <w:divBdr>
        <w:top w:val="none" w:sz="0" w:space="0" w:color="auto"/>
        <w:left w:val="none" w:sz="0" w:space="0" w:color="auto"/>
        <w:bottom w:val="none" w:sz="0" w:space="0" w:color="auto"/>
        <w:right w:val="none" w:sz="0" w:space="0" w:color="auto"/>
      </w:divBdr>
    </w:div>
    <w:div w:id="1014377756">
      <w:bodyDiv w:val="1"/>
      <w:marLeft w:val="0"/>
      <w:marRight w:val="0"/>
      <w:marTop w:val="0"/>
      <w:marBottom w:val="0"/>
      <w:divBdr>
        <w:top w:val="none" w:sz="0" w:space="0" w:color="auto"/>
        <w:left w:val="none" w:sz="0" w:space="0" w:color="auto"/>
        <w:bottom w:val="none" w:sz="0" w:space="0" w:color="auto"/>
        <w:right w:val="none" w:sz="0" w:space="0" w:color="auto"/>
      </w:divBdr>
    </w:div>
    <w:div w:id="1186363184">
      <w:bodyDiv w:val="1"/>
      <w:marLeft w:val="0"/>
      <w:marRight w:val="0"/>
      <w:marTop w:val="0"/>
      <w:marBottom w:val="0"/>
      <w:divBdr>
        <w:top w:val="none" w:sz="0" w:space="0" w:color="auto"/>
        <w:left w:val="none" w:sz="0" w:space="0" w:color="auto"/>
        <w:bottom w:val="none" w:sz="0" w:space="0" w:color="auto"/>
        <w:right w:val="none" w:sz="0" w:space="0" w:color="auto"/>
      </w:divBdr>
    </w:div>
    <w:div w:id="1196500903">
      <w:bodyDiv w:val="1"/>
      <w:marLeft w:val="0"/>
      <w:marRight w:val="0"/>
      <w:marTop w:val="0"/>
      <w:marBottom w:val="0"/>
      <w:divBdr>
        <w:top w:val="none" w:sz="0" w:space="0" w:color="auto"/>
        <w:left w:val="none" w:sz="0" w:space="0" w:color="auto"/>
        <w:bottom w:val="none" w:sz="0" w:space="0" w:color="auto"/>
        <w:right w:val="none" w:sz="0" w:space="0" w:color="auto"/>
      </w:divBdr>
      <w:divsChild>
        <w:div w:id="92170212">
          <w:marLeft w:val="0"/>
          <w:marRight w:val="0"/>
          <w:marTop w:val="0"/>
          <w:marBottom w:val="0"/>
          <w:divBdr>
            <w:top w:val="none" w:sz="0" w:space="0" w:color="auto"/>
            <w:left w:val="none" w:sz="0" w:space="0" w:color="auto"/>
            <w:bottom w:val="none" w:sz="0" w:space="0" w:color="auto"/>
            <w:right w:val="none" w:sz="0" w:space="0" w:color="auto"/>
          </w:divBdr>
          <w:divsChild>
            <w:div w:id="2043825463">
              <w:marLeft w:val="0"/>
              <w:marRight w:val="0"/>
              <w:marTop w:val="0"/>
              <w:marBottom w:val="0"/>
              <w:divBdr>
                <w:top w:val="none" w:sz="0" w:space="0" w:color="auto"/>
                <w:left w:val="none" w:sz="0" w:space="0" w:color="auto"/>
                <w:bottom w:val="none" w:sz="0" w:space="0" w:color="auto"/>
                <w:right w:val="none" w:sz="0" w:space="0" w:color="auto"/>
              </w:divBdr>
            </w:div>
            <w:div w:id="1436170583">
              <w:marLeft w:val="0"/>
              <w:marRight w:val="0"/>
              <w:marTop w:val="0"/>
              <w:marBottom w:val="0"/>
              <w:divBdr>
                <w:top w:val="none" w:sz="0" w:space="0" w:color="auto"/>
                <w:left w:val="none" w:sz="0" w:space="0" w:color="auto"/>
                <w:bottom w:val="none" w:sz="0" w:space="0" w:color="auto"/>
                <w:right w:val="none" w:sz="0" w:space="0" w:color="auto"/>
              </w:divBdr>
            </w:div>
            <w:div w:id="1306623726">
              <w:marLeft w:val="0"/>
              <w:marRight w:val="0"/>
              <w:marTop w:val="0"/>
              <w:marBottom w:val="0"/>
              <w:divBdr>
                <w:top w:val="none" w:sz="0" w:space="0" w:color="auto"/>
                <w:left w:val="none" w:sz="0" w:space="0" w:color="auto"/>
                <w:bottom w:val="none" w:sz="0" w:space="0" w:color="auto"/>
                <w:right w:val="none" w:sz="0" w:space="0" w:color="auto"/>
              </w:divBdr>
            </w:div>
            <w:div w:id="474881487">
              <w:marLeft w:val="0"/>
              <w:marRight w:val="0"/>
              <w:marTop w:val="0"/>
              <w:marBottom w:val="0"/>
              <w:divBdr>
                <w:top w:val="none" w:sz="0" w:space="0" w:color="auto"/>
                <w:left w:val="none" w:sz="0" w:space="0" w:color="auto"/>
                <w:bottom w:val="none" w:sz="0" w:space="0" w:color="auto"/>
                <w:right w:val="none" w:sz="0" w:space="0" w:color="auto"/>
              </w:divBdr>
            </w:div>
            <w:div w:id="583103725">
              <w:marLeft w:val="0"/>
              <w:marRight w:val="0"/>
              <w:marTop w:val="0"/>
              <w:marBottom w:val="0"/>
              <w:divBdr>
                <w:top w:val="none" w:sz="0" w:space="0" w:color="auto"/>
                <w:left w:val="none" w:sz="0" w:space="0" w:color="auto"/>
                <w:bottom w:val="none" w:sz="0" w:space="0" w:color="auto"/>
                <w:right w:val="none" w:sz="0" w:space="0" w:color="auto"/>
              </w:divBdr>
            </w:div>
            <w:div w:id="1241713836">
              <w:marLeft w:val="0"/>
              <w:marRight w:val="0"/>
              <w:marTop w:val="0"/>
              <w:marBottom w:val="0"/>
              <w:divBdr>
                <w:top w:val="none" w:sz="0" w:space="0" w:color="auto"/>
                <w:left w:val="none" w:sz="0" w:space="0" w:color="auto"/>
                <w:bottom w:val="none" w:sz="0" w:space="0" w:color="auto"/>
                <w:right w:val="none" w:sz="0" w:space="0" w:color="auto"/>
              </w:divBdr>
            </w:div>
            <w:div w:id="794561985">
              <w:marLeft w:val="0"/>
              <w:marRight w:val="0"/>
              <w:marTop w:val="0"/>
              <w:marBottom w:val="0"/>
              <w:divBdr>
                <w:top w:val="none" w:sz="0" w:space="0" w:color="auto"/>
                <w:left w:val="none" w:sz="0" w:space="0" w:color="auto"/>
                <w:bottom w:val="none" w:sz="0" w:space="0" w:color="auto"/>
                <w:right w:val="none" w:sz="0" w:space="0" w:color="auto"/>
              </w:divBdr>
            </w:div>
            <w:div w:id="994407556">
              <w:marLeft w:val="0"/>
              <w:marRight w:val="0"/>
              <w:marTop w:val="0"/>
              <w:marBottom w:val="0"/>
              <w:divBdr>
                <w:top w:val="none" w:sz="0" w:space="0" w:color="auto"/>
                <w:left w:val="none" w:sz="0" w:space="0" w:color="auto"/>
                <w:bottom w:val="none" w:sz="0" w:space="0" w:color="auto"/>
                <w:right w:val="none" w:sz="0" w:space="0" w:color="auto"/>
              </w:divBdr>
            </w:div>
            <w:div w:id="62411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4341">
      <w:bodyDiv w:val="1"/>
      <w:marLeft w:val="0"/>
      <w:marRight w:val="0"/>
      <w:marTop w:val="0"/>
      <w:marBottom w:val="0"/>
      <w:divBdr>
        <w:top w:val="none" w:sz="0" w:space="0" w:color="auto"/>
        <w:left w:val="none" w:sz="0" w:space="0" w:color="auto"/>
        <w:bottom w:val="none" w:sz="0" w:space="0" w:color="auto"/>
        <w:right w:val="none" w:sz="0" w:space="0" w:color="auto"/>
      </w:divBdr>
    </w:div>
    <w:div w:id="1290815454">
      <w:bodyDiv w:val="1"/>
      <w:marLeft w:val="0"/>
      <w:marRight w:val="0"/>
      <w:marTop w:val="0"/>
      <w:marBottom w:val="0"/>
      <w:divBdr>
        <w:top w:val="none" w:sz="0" w:space="0" w:color="auto"/>
        <w:left w:val="none" w:sz="0" w:space="0" w:color="auto"/>
        <w:bottom w:val="none" w:sz="0" w:space="0" w:color="auto"/>
        <w:right w:val="none" w:sz="0" w:space="0" w:color="auto"/>
      </w:divBdr>
    </w:div>
    <w:div w:id="1448501015">
      <w:bodyDiv w:val="1"/>
      <w:marLeft w:val="0"/>
      <w:marRight w:val="0"/>
      <w:marTop w:val="0"/>
      <w:marBottom w:val="0"/>
      <w:divBdr>
        <w:top w:val="none" w:sz="0" w:space="0" w:color="auto"/>
        <w:left w:val="none" w:sz="0" w:space="0" w:color="auto"/>
        <w:bottom w:val="none" w:sz="0" w:space="0" w:color="auto"/>
        <w:right w:val="none" w:sz="0" w:space="0" w:color="auto"/>
      </w:divBdr>
    </w:div>
    <w:div w:id="1543056504">
      <w:bodyDiv w:val="1"/>
      <w:marLeft w:val="0"/>
      <w:marRight w:val="0"/>
      <w:marTop w:val="0"/>
      <w:marBottom w:val="0"/>
      <w:divBdr>
        <w:top w:val="none" w:sz="0" w:space="0" w:color="auto"/>
        <w:left w:val="none" w:sz="0" w:space="0" w:color="auto"/>
        <w:bottom w:val="none" w:sz="0" w:space="0" w:color="auto"/>
        <w:right w:val="none" w:sz="0" w:space="0" w:color="auto"/>
      </w:divBdr>
      <w:divsChild>
        <w:div w:id="1662848043">
          <w:marLeft w:val="0"/>
          <w:marRight w:val="0"/>
          <w:marTop w:val="0"/>
          <w:marBottom w:val="0"/>
          <w:divBdr>
            <w:top w:val="none" w:sz="0" w:space="0" w:color="auto"/>
            <w:left w:val="none" w:sz="0" w:space="0" w:color="auto"/>
            <w:bottom w:val="none" w:sz="0" w:space="0" w:color="auto"/>
            <w:right w:val="none" w:sz="0" w:space="0" w:color="auto"/>
          </w:divBdr>
          <w:divsChild>
            <w:div w:id="828210421">
              <w:marLeft w:val="0"/>
              <w:marRight w:val="0"/>
              <w:marTop w:val="0"/>
              <w:marBottom w:val="0"/>
              <w:divBdr>
                <w:top w:val="none" w:sz="0" w:space="0" w:color="auto"/>
                <w:left w:val="none" w:sz="0" w:space="0" w:color="auto"/>
                <w:bottom w:val="none" w:sz="0" w:space="0" w:color="auto"/>
                <w:right w:val="none" w:sz="0" w:space="0" w:color="auto"/>
              </w:divBdr>
            </w:div>
            <w:div w:id="2106993671">
              <w:marLeft w:val="0"/>
              <w:marRight w:val="0"/>
              <w:marTop w:val="0"/>
              <w:marBottom w:val="0"/>
              <w:divBdr>
                <w:top w:val="none" w:sz="0" w:space="0" w:color="auto"/>
                <w:left w:val="none" w:sz="0" w:space="0" w:color="auto"/>
                <w:bottom w:val="none" w:sz="0" w:space="0" w:color="auto"/>
                <w:right w:val="none" w:sz="0" w:space="0" w:color="auto"/>
              </w:divBdr>
            </w:div>
            <w:div w:id="328559863">
              <w:marLeft w:val="0"/>
              <w:marRight w:val="0"/>
              <w:marTop w:val="0"/>
              <w:marBottom w:val="0"/>
              <w:divBdr>
                <w:top w:val="none" w:sz="0" w:space="0" w:color="auto"/>
                <w:left w:val="none" w:sz="0" w:space="0" w:color="auto"/>
                <w:bottom w:val="none" w:sz="0" w:space="0" w:color="auto"/>
                <w:right w:val="none" w:sz="0" w:space="0" w:color="auto"/>
              </w:divBdr>
            </w:div>
            <w:div w:id="1968660885">
              <w:marLeft w:val="0"/>
              <w:marRight w:val="0"/>
              <w:marTop w:val="0"/>
              <w:marBottom w:val="0"/>
              <w:divBdr>
                <w:top w:val="none" w:sz="0" w:space="0" w:color="auto"/>
                <w:left w:val="none" w:sz="0" w:space="0" w:color="auto"/>
                <w:bottom w:val="none" w:sz="0" w:space="0" w:color="auto"/>
                <w:right w:val="none" w:sz="0" w:space="0" w:color="auto"/>
              </w:divBdr>
            </w:div>
            <w:div w:id="660696913">
              <w:marLeft w:val="0"/>
              <w:marRight w:val="0"/>
              <w:marTop w:val="0"/>
              <w:marBottom w:val="0"/>
              <w:divBdr>
                <w:top w:val="none" w:sz="0" w:space="0" w:color="auto"/>
                <w:left w:val="none" w:sz="0" w:space="0" w:color="auto"/>
                <w:bottom w:val="none" w:sz="0" w:space="0" w:color="auto"/>
                <w:right w:val="none" w:sz="0" w:space="0" w:color="auto"/>
              </w:divBdr>
            </w:div>
            <w:div w:id="563569211">
              <w:marLeft w:val="0"/>
              <w:marRight w:val="0"/>
              <w:marTop w:val="0"/>
              <w:marBottom w:val="0"/>
              <w:divBdr>
                <w:top w:val="none" w:sz="0" w:space="0" w:color="auto"/>
                <w:left w:val="none" w:sz="0" w:space="0" w:color="auto"/>
                <w:bottom w:val="none" w:sz="0" w:space="0" w:color="auto"/>
                <w:right w:val="none" w:sz="0" w:space="0" w:color="auto"/>
              </w:divBdr>
            </w:div>
            <w:div w:id="6353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79919">
      <w:bodyDiv w:val="1"/>
      <w:marLeft w:val="0"/>
      <w:marRight w:val="0"/>
      <w:marTop w:val="0"/>
      <w:marBottom w:val="0"/>
      <w:divBdr>
        <w:top w:val="none" w:sz="0" w:space="0" w:color="auto"/>
        <w:left w:val="none" w:sz="0" w:space="0" w:color="auto"/>
        <w:bottom w:val="none" w:sz="0" w:space="0" w:color="auto"/>
        <w:right w:val="none" w:sz="0" w:space="0" w:color="auto"/>
      </w:divBdr>
      <w:divsChild>
        <w:div w:id="423191828">
          <w:marLeft w:val="0"/>
          <w:marRight w:val="0"/>
          <w:marTop w:val="0"/>
          <w:marBottom w:val="0"/>
          <w:divBdr>
            <w:top w:val="none" w:sz="0" w:space="0" w:color="auto"/>
            <w:left w:val="none" w:sz="0" w:space="0" w:color="auto"/>
            <w:bottom w:val="none" w:sz="0" w:space="0" w:color="auto"/>
            <w:right w:val="none" w:sz="0" w:space="0" w:color="auto"/>
          </w:divBdr>
          <w:divsChild>
            <w:div w:id="399520749">
              <w:marLeft w:val="0"/>
              <w:marRight w:val="0"/>
              <w:marTop w:val="0"/>
              <w:marBottom w:val="0"/>
              <w:divBdr>
                <w:top w:val="none" w:sz="0" w:space="0" w:color="auto"/>
                <w:left w:val="none" w:sz="0" w:space="0" w:color="auto"/>
                <w:bottom w:val="none" w:sz="0" w:space="0" w:color="auto"/>
                <w:right w:val="none" w:sz="0" w:space="0" w:color="auto"/>
              </w:divBdr>
              <w:divsChild>
                <w:div w:id="1112164608">
                  <w:marLeft w:val="0"/>
                  <w:marRight w:val="0"/>
                  <w:marTop w:val="0"/>
                  <w:marBottom w:val="0"/>
                  <w:divBdr>
                    <w:top w:val="none" w:sz="0" w:space="0" w:color="auto"/>
                    <w:left w:val="none" w:sz="0" w:space="0" w:color="auto"/>
                    <w:bottom w:val="none" w:sz="0" w:space="0" w:color="auto"/>
                    <w:right w:val="none" w:sz="0" w:space="0" w:color="auto"/>
                  </w:divBdr>
                  <w:divsChild>
                    <w:div w:id="1298141524">
                      <w:marLeft w:val="0"/>
                      <w:marRight w:val="0"/>
                      <w:marTop w:val="0"/>
                      <w:marBottom w:val="0"/>
                      <w:divBdr>
                        <w:top w:val="none" w:sz="0" w:space="0" w:color="auto"/>
                        <w:left w:val="none" w:sz="0" w:space="0" w:color="auto"/>
                        <w:bottom w:val="none" w:sz="0" w:space="0" w:color="auto"/>
                        <w:right w:val="none" w:sz="0" w:space="0" w:color="auto"/>
                      </w:divBdr>
                      <w:divsChild>
                        <w:div w:id="1501432614">
                          <w:marLeft w:val="0"/>
                          <w:marRight w:val="0"/>
                          <w:marTop w:val="0"/>
                          <w:marBottom w:val="0"/>
                          <w:divBdr>
                            <w:top w:val="none" w:sz="0" w:space="0" w:color="auto"/>
                            <w:left w:val="none" w:sz="0" w:space="0" w:color="auto"/>
                            <w:bottom w:val="none" w:sz="0" w:space="0" w:color="auto"/>
                            <w:right w:val="none" w:sz="0" w:space="0" w:color="auto"/>
                          </w:divBdr>
                          <w:divsChild>
                            <w:div w:id="27159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372783">
      <w:bodyDiv w:val="1"/>
      <w:marLeft w:val="0"/>
      <w:marRight w:val="0"/>
      <w:marTop w:val="0"/>
      <w:marBottom w:val="0"/>
      <w:divBdr>
        <w:top w:val="none" w:sz="0" w:space="0" w:color="auto"/>
        <w:left w:val="none" w:sz="0" w:space="0" w:color="auto"/>
        <w:bottom w:val="none" w:sz="0" w:space="0" w:color="auto"/>
        <w:right w:val="none" w:sz="0" w:space="0" w:color="auto"/>
      </w:divBdr>
      <w:divsChild>
        <w:div w:id="1008945533">
          <w:marLeft w:val="0"/>
          <w:marRight w:val="0"/>
          <w:marTop w:val="0"/>
          <w:marBottom w:val="0"/>
          <w:divBdr>
            <w:top w:val="none" w:sz="0" w:space="0" w:color="auto"/>
            <w:left w:val="none" w:sz="0" w:space="0" w:color="auto"/>
            <w:bottom w:val="none" w:sz="0" w:space="0" w:color="auto"/>
            <w:right w:val="none" w:sz="0" w:space="0" w:color="auto"/>
          </w:divBdr>
          <w:divsChild>
            <w:div w:id="739669452">
              <w:marLeft w:val="0"/>
              <w:marRight w:val="0"/>
              <w:marTop w:val="0"/>
              <w:marBottom w:val="0"/>
              <w:divBdr>
                <w:top w:val="none" w:sz="0" w:space="0" w:color="auto"/>
                <w:left w:val="none" w:sz="0" w:space="0" w:color="auto"/>
                <w:bottom w:val="none" w:sz="0" w:space="0" w:color="auto"/>
                <w:right w:val="none" w:sz="0" w:space="0" w:color="auto"/>
              </w:divBdr>
            </w:div>
            <w:div w:id="1206794687">
              <w:marLeft w:val="0"/>
              <w:marRight w:val="0"/>
              <w:marTop w:val="0"/>
              <w:marBottom w:val="0"/>
              <w:divBdr>
                <w:top w:val="none" w:sz="0" w:space="0" w:color="auto"/>
                <w:left w:val="none" w:sz="0" w:space="0" w:color="auto"/>
                <w:bottom w:val="none" w:sz="0" w:space="0" w:color="auto"/>
                <w:right w:val="none" w:sz="0" w:space="0" w:color="auto"/>
              </w:divBdr>
            </w:div>
            <w:div w:id="1623000087">
              <w:marLeft w:val="0"/>
              <w:marRight w:val="0"/>
              <w:marTop w:val="0"/>
              <w:marBottom w:val="0"/>
              <w:divBdr>
                <w:top w:val="none" w:sz="0" w:space="0" w:color="auto"/>
                <w:left w:val="none" w:sz="0" w:space="0" w:color="auto"/>
                <w:bottom w:val="none" w:sz="0" w:space="0" w:color="auto"/>
                <w:right w:val="none" w:sz="0" w:space="0" w:color="auto"/>
              </w:divBdr>
            </w:div>
            <w:div w:id="1824619318">
              <w:marLeft w:val="0"/>
              <w:marRight w:val="0"/>
              <w:marTop w:val="0"/>
              <w:marBottom w:val="0"/>
              <w:divBdr>
                <w:top w:val="none" w:sz="0" w:space="0" w:color="auto"/>
                <w:left w:val="none" w:sz="0" w:space="0" w:color="auto"/>
                <w:bottom w:val="none" w:sz="0" w:space="0" w:color="auto"/>
                <w:right w:val="none" w:sz="0" w:space="0" w:color="auto"/>
              </w:divBdr>
            </w:div>
            <w:div w:id="1994751272">
              <w:marLeft w:val="0"/>
              <w:marRight w:val="0"/>
              <w:marTop w:val="0"/>
              <w:marBottom w:val="0"/>
              <w:divBdr>
                <w:top w:val="none" w:sz="0" w:space="0" w:color="auto"/>
                <w:left w:val="none" w:sz="0" w:space="0" w:color="auto"/>
                <w:bottom w:val="none" w:sz="0" w:space="0" w:color="auto"/>
                <w:right w:val="none" w:sz="0" w:space="0" w:color="auto"/>
              </w:divBdr>
            </w:div>
            <w:div w:id="52312382">
              <w:marLeft w:val="0"/>
              <w:marRight w:val="0"/>
              <w:marTop w:val="0"/>
              <w:marBottom w:val="0"/>
              <w:divBdr>
                <w:top w:val="none" w:sz="0" w:space="0" w:color="auto"/>
                <w:left w:val="none" w:sz="0" w:space="0" w:color="auto"/>
                <w:bottom w:val="none" w:sz="0" w:space="0" w:color="auto"/>
                <w:right w:val="none" w:sz="0" w:space="0" w:color="auto"/>
              </w:divBdr>
            </w:div>
            <w:div w:id="142547476">
              <w:marLeft w:val="0"/>
              <w:marRight w:val="0"/>
              <w:marTop w:val="0"/>
              <w:marBottom w:val="0"/>
              <w:divBdr>
                <w:top w:val="none" w:sz="0" w:space="0" w:color="auto"/>
                <w:left w:val="none" w:sz="0" w:space="0" w:color="auto"/>
                <w:bottom w:val="none" w:sz="0" w:space="0" w:color="auto"/>
                <w:right w:val="none" w:sz="0" w:space="0" w:color="auto"/>
              </w:divBdr>
            </w:div>
            <w:div w:id="87039990">
              <w:marLeft w:val="0"/>
              <w:marRight w:val="0"/>
              <w:marTop w:val="0"/>
              <w:marBottom w:val="0"/>
              <w:divBdr>
                <w:top w:val="none" w:sz="0" w:space="0" w:color="auto"/>
                <w:left w:val="none" w:sz="0" w:space="0" w:color="auto"/>
                <w:bottom w:val="none" w:sz="0" w:space="0" w:color="auto"/>
                <w:right w:val="none" w:sz="0" w:space="0" w:color="auto"/>
              </w:divBdr>
            </w:div>
            <w:div w:id="11210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6160">
      <w:bodyDiv w:val="1"/>
      <w:marLeft w:val="0"/>
      <w:marRight w:val="0"/>
      <w:marTop w:val="0"/>
      <w:marBottom w:val="0"/>
      <w:divBdr>
        <w:top w:val="none" w:sz="0" w:space="0" w:color="auto"/>
        <w:left w:val="none" w:sz="0" w:space="0" w:color="auto"/>
        <w:bottom w:val="none" w:sz="0" w:space="0" w:color="auto"/>
        <w:right w:val="none" w:sz="0" w:space="0" w:color="auto"/>
      </w:divBdr>
    </w:div>
    <w:div w:id="1869219441">
      <w:bodyDiv w:val="1"/>
      <w:marLeft w:val="0"/>
      <w:marRight w:val="0"/>
      <w:marTop w:val="0"/>
      <w:marBottom w:val="0"/>
      <w:divBdr>
        <w:top w:val="none" w:sz="0" w:space="0" w:color="auto"/>
        <w:left w:val="none" w:sz="0" w:space="0" w:color="auto"/>
        <w:bottom w:val="none" w:sz="0" w:space="0" w:color="auto"/>
        <w:right w:val="none" w:sz="0" w:space="0" w:color="auto"/>
      </w:divBdr>
    </w:div>
    <w:div w:id="1989018240">
      <w:bodyDiv w:val="1"/>
      <w:marLeft w:val="0"/>
      <w:marRight w:val="0"/>
      <w:marTop w:val="0"/>
      <w:marBottom w:val="0"/>
      <w:divBdr>
        <w:top w:val="none" w:sz="0" w:space="0" w:color="auto"/>
        <w:left w:val="none" w:sz="0" w:space="0" w:color="auto"/>
        <w:bottom w:val="none" w:sz="0" w:space="0" w:color="auto"/>
        <w:right w:val="none" w:sz="0" w:space="0" w:color="auto"/>
      </w:divBdr>
      <w:divsChild>
        <w:div w:id="134219302">
          <w:marLeft w:val="0"/>
          <w:marRight w:val="0"/>
          <w:marTop w:val="0"/>
          <w:marBottom w:val="0"/>
          <w:divBdr>
            <w:top w:val="none" w:sz="0" w:space="0" w:color="auto"/>
            <w:left w:val="none" w:sz="0" w:space="0" w:color="auto"/>
            <w:bottom w:val="none" w:sz="0" w:space="0" w:color="auto"/>
            <w:right w:val="none" w:sz="0" w:space="0" w:color="auto"/>
          </w:divBdr>
          <w:divsChild>
            <w:div w:id="20026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9047">
      <w:bodyDiv w:val="1"/>
      <w:marLeft w:val="0"/>
      <w:marRight w:val="0"/>
      <w:marTop w:val="0"/>
      <w:marBottom w:val="0"/>
      <w:divBdr>
        <w:top w:val="none" w:sz="0" w:space="0" w:color="auto"/>
        <w:left w:val="none" w:sz="0" w:space="0" w:color="auto"/>
        <w:bottom w:val="none" w:sz="0" w:space="0" w:color="auto"/>
        <w:right w:val="none" w:sz="0" w:space="0" w:color="auto"/>
      </w:divBdr>
      <w:divsChild>
        <w:div w:id="60955149">
          <w:marLeft w:val="0"/>
          <w:marRight w:val="0"/>
          <w:marTop w:val="0"/>
          <w:marBottom w:val="0"/>
          <w:divBdr>
            <w:top w:val="none" w:sz="0" w:space="0" w:color="auto"/>
            <w:left w:val="none" w:sz="0" w:space="0" w:color="auto"/>
            <w:bottom w:val="none" w:sz="0" w:space="0" w:color="auto"/>
            <w:right w:val="none" w:sz="0" w:space="0" w:color="auto"/>
          </w:divBdr>
          <w:divsChild>
            <w:div w:id="3344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image" Target="media/image7.png"/><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3552</TotalTime>
  <Pages>11</Pages>
  <Words>1524</Words>
  <Characters>8689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Ben-Mamamn</dc:creator>
  <cp:keywords/>
  <dc:description/>
  <cp:lastModifiedBy>Gal Ben-Mamamn</cp:lastModifiedBy>
  <cp:revision>30</cp:revision>
  <dcterms:created xsi:type="dcterms:W3CDTF">2024-11-23T11:21:00Z</dcterms:created>
  <dcterms:modified xsi:type="dcterms:W3CDTF">2024-12-17T16:11:00Z</dcterms:modified>
</cp:coreProperties>
</file>